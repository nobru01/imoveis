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456DA6" w:rsidR="0027149C" w:rsidRPr="00160305" w:rsidRDefault="00000000">
      <w:pPr>
        <w:spacing w:after="0" w:line="240" w:lineRule="auto"/>
        <w:ind w:left="-283" w:right="-850"/>
        <w:jc w:val="center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INSTRUMENTO PARTICULAR DE PROMESSA DE COMPRA E VENDA</w:t>
      </w:r>
      <w:ins w:id="0" w:author="Bruno Ferreira do Nascimento" w:date="2024-01-12T16:58:00Z">
        <w:r w:rsidR="00004DB4">
          <w:rPr>
            <w:rFonts w:ascii="Arial" w:eastAsia="Arial" w:hAnsi="Arial" w:cs="Arial"/>
            <w:b/>
            <w:sz w:val="24"/>
            <w:szCs w:val="24"/>
          </w:rPr>
          <w:t>, COM ARRAS</w:t>
        </w:r>
      </w:ins>
    </w:p>
    <w:p w14:paraId="00000002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03" w14:textId="73CFAA30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Pelo presente Instrumento Particular de Promessa de Compra e Venda, de um lado como PROMITENTES VENDEDORES, doravante denominado simplesmente </w:t>
      </w:r>
      <w:r w:rsidRPr="00160305">
        <w:rPr>
          <w:rFonts w:ascii="Arial" w:eastAsia="Arial" w:hAnsi="Arial" w:cs="Arial"/>
          <w:b/>
          <w:sz w:val="24"/>
          <w:szCs w:val="24"/>
        </w:rPr>
        <w:t>VENDEDORES: 1) UIRÁ VIANA CASTANHA,</w:t>
      </w:r>
      <w:r w:rsidRPr="00160305">
        <w:rPr>
          <w:rFonts w:ascii="Arial" w:eastAsia="Arial" w:hAnsi="Arial" w:cs="Arial"/>
          <w:sz w:val="24"/>
          <w:szCs w:val="24"/>
        </w:rPr>
        <w:t xml:space="preserve"> brasileiro, turismólogo, carteira de identidade nº 2276482 SSP/DF e CPF nº 005.806.811-22</w:t>
      </w:r>
      <w:ins w:id="1" w:author="Bruno Ferreira do Nascimento" w:date="2024-01-12T17:09:00Z">
        <w:r w:rsidR="00074DF5">
          <w:rPr>
            <w:rFonts w:ascii="Arial" w:eastAsia="Arial" w:hAnsi="Arial" w:cs="Arial"/>
            <w:sz w:val="24"/>
            <w:szCs w:val="24"/>
          </w:rPr>
          <w:t xml:space="preserve">, e-mail </w:t>
        </w:r>
        <w:proofErr w:type="spellStart"/>
        <w:r w:rsidR="00074DF5">
          <w:rPr>
            <w:rFonts w:ascii="Arial" w:eastAsia="Arial" w:hAnsi="Arial" w:cs="Arial"/>
            <w:sz w:val="24"/>
            <w:szCs w:val="24"/>
          </w:rPr>
          <w:t>xxx</w:t>
        </w:r>
      </w:ins>
      <w:proofErr w:type="spellEnd"/>
      <w:r w:rsidRPr="00160305">
        <w:rPr>
          <w:rFonts w:ascii="Arial" w:eastAsia="Arial" w:hAnsi="Arial" w:cs="Arial"/>
          <w:sz w:val="24"/>
          <w:szCs w:val="24"/>
        </w:rPr>
        <w:t xml:space="preserve">, casado </w:t>
      </w:r>
      <w:ins w:id="2" w:author="Bruno Ferreira do Nascimento" w:date="2024-01-13T11:25:00Z">
        <w:r w:rsidR="00FC0406" w:rsidRPr="00160305">
          <w:rPr>
            <w:rFonts w:ascii="Arial" w:eastAsia="Arial" w:hAnsi="Arial" w:cs="Arial"/>
            <w:sz w:val="24"/>
            <w:szCs w:val="24"/>
          </w:rPr>
          <w:t>sob o regime da separação total de bens, na vigência da Lei nº 6515/77</w:t>
        </w:r>
        <w:r w:rsidR="00FC0406">
          <w:rPr>
            <w:rFonts w:ascii="Arial" w:eastAsia="Arial" w:hAnsi="Arial" w:cs="Arial"/>
            <w:sz w:val="24"/>
            <w:szCs w:val="24"/>
          </w:rPr>
          <w:t>, assistido por sua esposa</w:t>
        </w:r>
      </w:ins>
      <w:del w:id="3" w:author="Bruno Ferreira do Nascimento" w:date="2024-01-13T11:25:00Z">
        <w:r w:rsidRPr="00160305" w:rsidDel="00FC0406">
          <w:rPr>
            <w:rFonts w:ascii="Arial" w:eastAsia="Arial" w:hAnsi="Arial" w:cs="Arial"/>
            <w:sz w:val="24"/>
            <w:szCs w:val="24"/>
          </w:rPr>
          <w:delText>com</w:delText>
        </w:r>
      </w:del>
      <w:r w:rsidRPr="00160305">
        <w:rPr>
          <w:rFonts w:ascii="Arial" w:eastAsia="Arial" w:hAnsi="Arial" w:cs="Arial"/>
          <w:sz w:val="24"/>
          <w:szCs w:val="24"/>
        </w:rPr>
        <w:t xml:space="preserve"> </w:t>
      </w:r>
      <w:r w:rsidRPr="00074DF5">
        <w:rPr>
          <w:rFonts w:ascii="Arial" w:eastAsia="Arial" w:hAnsi="Arial" w:cs="Arial"/>
          <w:b/>
          <w:bCs/>
          <w:caps/>
          <w:sz w:val="24"/>
          <w:szCs w:val="24"/>
          <w:rPrChange w:id="4" w:author="Bruno Ferreira do Nascimento" w:date="2024-01-12T17:13:00Z">
            <w:rPr>
              <w:rFonts w:ascii="Arial" w:eastAsia="Arial" w:hAnsi="Arial" w:cs="Arial"/>
              <w:sz w:val="24"/>
              <w:szCs w:val="24"/>
            </w:rPr>
          </w:rPrChange>
        </w:rPr>
        <w:t>Liana Mendonça Marques</w:t>
      </w:r>
      <w:r w:rsidRPr="00160305">
        <w:rPr>
          <w:rFonts w:ascii="Arial" w:eastAsia="Arial" w:hAnsi="Arial" w:cs="Arial"/>
          <w:sz w:val="24"/>
          <w:szCs w:val="24"/>
        </w:rPr>
        <w:t xml:space="preserve">, </w:t>
      </w:r>
      <w:ins w:id="5" w:author="Bruno Ferreira do Nascimento" w:date="2024-01-12T17:02:00Z">
        <w:r w:rsidR="00004DB4" w:rsidRPr="00160305">
          <w:rPr>
            <w:rFonts w:ascii="Arial" w:eastAsia="Arial" w:hAnsi="Arial" w:cs="Arial"/>
            <w:sz w:val="24"/>
            <w:szCs w:val="24"/>
          </w:rPr>
          <w:t>brasileir</w:t>
        </w:r>
        <w:r w:rsidR="00004DB4">
          <w:rPr>
            <w:rFonts w:ascii="Arial" w:eastAsia="Arial" w:hAnsi="Arial" w:cs="Arial"/>
            <w:sz w:val="24"/>
            <w:szCs w:val="24"/>
          </w:rPr>
          <w:t>a</w:t>
        </w:r>
        <w:r w:rsidR="00004DB4" w:rsidRPr="00160305">
          <w:rPr>
            <w:rFonts w:ascii="Arial" w:eastAsia="Arial" w:hAnsi="Arial" w:cs="Arial"/>
            <w:sz w:val="24"/>
            <w:szCs w:val="24"/>
          </w:rPr>
          <w:t xml:space="preserve">, </w:t>
        </w:r>
        <w:proofErr w:type="spellStart"/>
        <w:r w:rsidR="00004DB4">
          <w:rPr>
            <w:rFonts w:ascii="Arial" w:eastAsia="Arial" w:hAnsi="Arial" w:cs="Arial"/>
            <w:sz w:val="24"/>
            <w:szCs w:val="24"/>
          </w:rPr>
          <w:t>xxx</w:t>
        </w:r>
        <w:proofErr w:type="spellEnd"/>
        <w:r w:rsidR="00004DB4" w:rsidRPr="00160305">
          <w:rPr>
            <w:rFonts w:ascii="Arial" w:eastAsia="Arial" w:hAnsi="Arial" w:cs="Arial"/>
            <w:sz w:val="24"/>
            <w:szCs w:val="24"/>
          </w:rPr>
          <w:t xml:space="preserve">, carteira de identidade nº </w:t>
        </w:r>
      </w:ins>
      <w:ins w:id="6" w:author="Bruno Ferreira do Nascimento" w:date="2024-01-13T10:12:00Z">
        <w:r w:rsidR="00042236">
          <w:rPr>
            <w:rFonts w:ascii="Arial" w:eastAsia="Arial" w:hAnsi="Arial" w:cs="Arial"/>
            <w:sz w:val="24"/>
            <w:szCs w:val="24"/>
          </w:rPr>
          <w:t>1.840.849</w:t>
        </w:r>
      </w:ins>
      <w:ins w:id="7" w:author="Bruno Ferreira do Nascimento" w:date="2024-01-12T17:02:00Z">
        <w:r w:rsidR="00004DB4" w:rsidRPr="00160305">
          <w:rPr>
            <w:rFonts w:ascii="Arial" w:eastAsia="Arial" w:hAnsi="Arial" w:cs="Arial"/>
            <w:sz w:val="24"/>
            <w:szCs w:val="24"/>
          </w:rPr>
          <w:t xml:space="preserve"> SSP/DF e CPF nº </w:t>
        </w:r>
      </w:ins>
      <w:ins w:id="8" w:author="Bruno Ferreira do Nascimento" w:date="2024-01-13T10:13:00Z">
        <w:r w:rsidR="00042236">
          <w:rPr>
            <w:rFonts w:ascii="Arial" w:eastAsia="Arial" w:hAnsi="Arial" w:cs="Arial"/>
            <w:sz w:val="24"/>
            <w:szCs w:val="24"/>
          </w:rPr>
          <w:t>722.468.981-53</w:t>
        </w:r>
      </w:ins>
      <w:ins w:id="9" w:author="Bruno Ferreira do Nascimento" w:date="2024-01-12T17:02:00Z">
        <w:r w:rsidR="00004DB4" w:rsidRPr="00160305">
          <w:rPr>
            <w:rFonts w:ascii="Arial" w:eastAsia="Arial" w:hAnsi="Arial" w:cs="Arial"/>
            <w:sz w:val="24"/>
            <w:szCs w:val="24"/>
          </w:rPr>
          <w:t>,</w:t>
        </w:r>
      </w:ins>
      <w:ins w:id="10" w:author="Bruno Ferreira do Nascimento" w:date="2024-01-12T17:09:00Z">
        <w:r w:rsidR="00074DF5">
          <w:rPr>
            <w:rFonts w:ascii="Arial" w:eastAsia="Arial" w:hAnsi="Arial" w:cs="Arial"/>
            <w:sz w:val="24"/>
            <w:szCs w:val="24"/>
          </w:rPr>
          <w:t xml:space="preserve"> e-mail </w:t>
        </w:r>
        <w:proofErr w:type="spellStart"/>
        <w:r w:rsidR="00074DF5">
          <w:rPr>
            <w:rFonts w:ascii="Arial" w:eastAsia="Arial" w:hAnsi="Arial" w:cs="Arial"/>
            <w:sz w:val="24"/>
            <w:szCs w:val="24"/>
          </w:rPr>
          <w:t>xxx</w:t>
        </w:r>
        <w:proofErr w:type="spellEnd"/>
        <w:r w:rsidR="00074DF5">
          <w:rPr>
            <w:rFonts w:ascii="Arial" w:eastAsia="Arial" w:hAnsi="Arial" w:cs="Arial"/>
            <w:sz w:val="24"/>
            <w:szCs w:val="24"/>
          </w:rPr>
          <w:t xml:space="preserve">, </w:t>
        </w:r>
      </w:ins>
      <w:del w:id="11" w:author="Bruno Ferreira do Nascimento" w:date="2024-01-13T11:24:00Z">
        <w:r w:rsidRPr="00160305" w:rsidDel="00FC0406">
          <w:rPr>
            <w:rFonts w:ascii="Arial" w:eastAsia="Arial" w:hAnsi="Arial" w:cs="Arial"/>
            <w:sz w:val="24"/>
            <w:szCs w:val="24"/>
          </w:rPr>
          <w:delText>sob o regime da separação total de bens, na vigência da Lei nº 6515/77</w:delText>
        </w:r>
      </w:del>
      <w:r w:rsidRPr="00160305">
        <w:rPr>
          <w:rFonts w:ascii="Arial" w:eastAsia="Arial" w:hAnsi="Arial" w:cs="Arial"/>
          <w:sz w:val="24"/>
          <w:szCs w:val="24"/>
        </w:rPr>
        <w:t xml:space="preserve">, </w:t>
      </w:r>
      <w:ins w:id="12" w:author="Bruno Ferreira do Nascimento" w:date="2024-01-12T17:10:00Z">
        <w:r w:rsidR="00074DF5">
          <w:rPr>
            <w:rFonts w:ascii="Arial" w:eastAsia="Arial" w:hAnsi="Arial" w:cs="Arial"/>
            <w:sz w:val="24"/>
            <w:szCs w:val="24"/>
          </w:rPr>
          <w:t xml:space="preserve">ambos </w:t>
        </w:r>
      </w:ins>
      <w:r w:rsidRPr="00160305">
        <w:rPr>
          <w:rFonts w:ascii="Arial" w:eastAsia="Arial" w:hAnsi="Arial" w:cs="Arial"/>
          <w:sz w:val="24"/>
          <w:szCs w:val="24"/>
        </w:rPr>
        <w:t>residentes e domiciliados nesta capital</w:t>
      </w:r>
      <w:ins w:id="13" w:author="Bruno Ferreira do Nascimento" w:date="2024-01-12T19:58:00Z">
        <w:r w:rsidR="00A50B24">
          <w:rPr>
            <w:rFonts w:ascii="Arial" w:eastAsia="Arial" w:hAnsi="Arial" w:cs="Arial"/>
            <w:sz w:val="24"/>
            <w:szCs w:val="24"/>
          </w:rPr>
          <w:t xml:space="preserve"> no endere</w:t>
        </w:r>
      </w:ins>
      <w:ins w:id="14" w:author="Bruno Ferreira do Nascimento" w:date="2024-01-12T19:59:00Z">
        <w:r w:rsidR="00A50B24">
          <w:rPr>
            <w:rFonts w:ascii="Arial" w:eastAsia="Arial" w:hAnsi="Arial" w:cs="Arial"/>
            <w:sz w:val="24"/>
            <w:szCs w:val="24"/>
          </w:rPr>
          <w:t>ço</w:t>
        </w:r>
      </w:ins>
      <w:ins w:id="15" w:author="Bruno Ferreira do Nascimento" w:date="2024-01-12T17:10:00Z">
        <w:r w:rsidR="00074DF5">
          <w:rPr>
            <w:rFonts w:ascii="Arial" w:eastAsia="Arial" w:hAnsi="Arial" w:cs="Arial"/>
            <w:sz w:val="24"/>
            <w:szCs w:val="24"/>
          </w:rPr>
          <w:t xml:space="preserve"> </w:t>
        </w:r>
      </w:ins>
      <w:proofErr w:type="spellStart"/>
      <w:ins w:id="16" w:author="Bruno Ferreira do Nascimento" w:date="2024-01-12T19:59:00Z">
        <w:r w:rsidR="00A50B24">
          <w:rPr>
            <w:rFonts w:ascii="Arial" w:eastAsia="Arial" w:hAnsi="Arial" w:cs="Arial"/>
            <w:sz w:val="24"/>
            <w:szCs w:val="24"/>
          </w:rPr>
          <w:t>xxx</w:t>
        </w:r>
      </w:ins>
      <w:proofErr w:type="spellEnd"/>
      <w:r w:rsidRPr="00160305">
        <w:rPr>
          <w:rFonts w:ascii="Arial" w:eastAsia="Arial" w:hAnsi="Arial" w:cs="Arial"/>
          <w:b/>
          <w:sz w:val="24"/>
          <w:szCs w:val="24"/>
        </w:rPr>
        <w:t xml:space="preserve">; 2) RAONI VIANA CASTANHA, </w:t>
      </w:r>
      <w:r w:rsidRPr="00160305">
        <w:rPr>
          <w:rFonts w:ascii="Arial" w:eastAsia="Arial" w:hAnsi="Arial" w:cs="Arial"/>
          <w:sz w:val="24"/>
          <w:szCs w:val="24"/>
        </w:rPr>
        <w:t xml:space="preserve">brasileiro, desenvolvedor de </w:t>
      </w:r>
      <w:proofErr w:type="spellStart"/>
      <w:r w:rsidRPr="00160305">
        <w:rPr>
          <w:rFonts w:ascii="Arial" w:eastAsia="Arial" w:hAnsi="Arial" w:cs="Arial"/>
          <w:sz w:val="24"/>
          <w:szCs w:val="24"/>
        </w:rPr>
        <w:t>softwer</w:t>
      </w:r>
      <w:proofErr w:type="spellEnd"/>
      <w:r w:rsidRPr="00160305">
        <w:rPr>
          <w:rFonts w:ascii="Arial" w:eastAsia="Arial" w:hAnsi="Arial" w:cs="Arial"/>
          <w:sz w:val="24"/>
          <w:szCs w:val="24"/>
        </w:rPr>
        <w:t xml:space="preserve">, solteiro, carteira de identidade nº 3083808 SSP/DF e  CPF nº 049.178.381-77, </w:t>
      </w:r>
      <w:ins w:id="17" w:author="Bruno Ferreira do Nascimento" w:date="2024-01-12T17:11:00Z">
        <w:r w:rsidR="00074DF5">
          <w:rPr>
            <w:rFonts w:ascii="Arial" w:eastAsia="Arial" w:hAnsi="Arial" w:cs="Arial"/>
            <w:sz w:val="24"/>
            <w:szCs w:val="24"/>
          </w:rPr>
          <w:t xml:space="preserve">e-mail </w:t>
        </w:r>
        <w:proofErr w:type="spellStart"/>
        <w:r w:rsidR="00074DF5">
          <w:rPr>
            <w:rFonts w:ascii="Arial" w:eastAsia="Arial" w:hAnsi="Arial" w:cs="Arial"/>
            <w:sz w:val="24"/>
            <w:szCs w:val="24"/>
          </w:rPr>
          <w:t>xxx</w:t>
        </w:r>
        <w:proofErr w:type="spellEnd"/>
        <w:r w:rsidR="00074DF5">
          <w:rPr>
            <w:rFonts w:ascii="Arial" w:eastAsia="Arial" w:hAnsi="Arial" w:cs="Arial"/>
            <w:sz w:val="24"/>
            <w:szCs w:val="24"/>
          </w:rPr>
          <w:t xml:space="preserve">, </w:t>
        </w:r>
      </w:ins>
      <w:r w:rsidRPr="00160305">
        <w:rPr>
          <w:rFonts w:ascii="Arial" w:eastAsia="Arial" w:hAnsi="Arial" w:cs="Arial"/>
          <w:sz w:val="24"/>
          <w:szCs w:val="24"/>
        </w:rPr>
        <w:t>residente e domiciliado nesta capital</w:t>
      </w:r>
      <w:ins w:id="18" w:author="Bruno Ferreira do Nascimento" w:date="2024-01-12T19:58:00Z">
        <w:r w:rsidR="00A50B24">
          <w:rPr>
            <w:rFonts w:ascii="Arial" w:eastAsia="Arial" w:hAnsi="Arial" w:cs="Arial"/>
            <w:sz w:val="24"/>
            <w:szCs w:val="24"/>
          </w:rPr>
          <w:t xml:space="preserve"> </w:t>
        </w:r>
        <w:r w:rsidR="00A50B24" w:rsidRPr="00160305">
          <w:rPr>
            <w:rFonts w:ascii="Arial" w:eastAsia="Arial" w:hAnsi="Arial" w:cs="Arial"/>
            <w:sz w:val="24"/>
            <w:szCs w:val="24"/>
          </w:rPr>
          <w:t>n</w:t>
        </w:r>
        <w:r w:rsidR="00A50B24">
          <w:rPr>
            <w:rFonts w:ascii="Arial" w:eastAsia="Arial" w:hAnsi="Arial" w:cs="Arial"/>
            <w:sz w:val="24"/>
            <w:szCs w:val="24"/>
          </w:rPr>
          <w:t xml:space="preserve">o endereço </w:t>
        </w:r>
      </w:ins>
      <w:proofErr w:type="spellStart"/>
      <w:ins w:id="19" w:author="Bruno Ferreira do Nascimento" w:date="2024-01-12T19:59:00Z">
        <w:r w:rsidR="00A50B24">
          <w:rPr>
            <w:rFonts w:ascii="Arial" w:eastAsia="Arial" w:hAnsi="Arial" w:cs="Arial"/>
            <w:sz w:val="24"/>
            <w:szCs w:val="24"/>
          </w:rPr>
          <w:t>xxxx</w:t>
        </w:r>
      </w:ins>
      <w:proofErr w:type="spellEnd"/>
      <w:r w:rsidRPr="00160305">
        <w:rPr>
          <w:rFonts w:ascii="Arial" w:eastAsia="Arial" w:hAnsi="Arial" w:cs="Arial"/>
          <w:sz w:val="24"/>
          <w:szCs w:val="24"/>
        </w:rPr>
        <w:t xml:space="preserve">; e de outro lado, como PROMISSÁRIO COMPRADOR doravante denominado simplesmente </w:t>
      </w:r>
      <w:r w:rsidRPr="00160305">
        <w:rPr>
          <w:rFonts w:ascii="Arial" w:eastAsia="Arial" w:hAnsi="Arial" w:cs="Arial"/>
          <w:b/>
          <w:sz w:val="24"/>
          <w:szCs w:val="24"/>
        </w:rPr>
        <w:t>COMPRADOR: BRUNO FERREIRA DO NASCIMENTO</w:t>
      </w:r>
      <w:r w:rsidRPr="00160305">
        <w:rPr>
          <w:rFonts w:ascii="Arial" w:eastAsia="Arial" w:hAnsi="Arial" w:cs="Arial"/>
          <w:sz w:val="24"/>
          <w:szCs w:val="24"/>
        </w:rPr>
        <w:t>, brasileiro, servidor público</w:t>
      </w:r>
      <w:ins w:id="20" w:author="Bruno Ferreira do Nascimento" w:date="2024-01-13T11:27:00Z">
        <w:r w:rsidR="007571A5">
          <w:rPr>
            <w:rFonts w:ascii="Arial" w:eastAsia="Arial" w:hAnsi="Arial" w:cs="Arial"/>
            <w:sz w:val="24"/>
            <w:szCs w:val="24"/>
          </w:rPr>
          <w:t xml:space="preserve"> federal</w:t>
        </w:r>
      </w:ins>
      <w:r w:rsidRPr="00160305">
        <w:rPr>
          <w:rFonts w:ascii="Arial" w:eastAsia="Arial" w:hAnsi="Arial" w:cs="Arial"/>
          <w:sz w:val="24"/>
          <w:szCs w:val="24"/>
        </w:rPr>
        <w:t>, solteiro, carteira de identidade n° 11329692-5 IFP/RJ e CPF n° 106.484.037-00</w:t>
      </w:r>
      <w:ins w:id="21" w:author="Bruno Ferreira do Nascimento" w:date="2024-01-12T19:56:00Z">
        <w:r w:rsidR="00A50B24">
          <w:rPr>
            <w:rFonts w:ascii="Arial" w:eastAsia="Arial" w:hAnsi="Arial" w:cs="Arial"/>
            <w:sz w:val="24"/>
            <w:szCs w:val="24"/>
          </w:rPr>
          <w:t>, e-mail brunoferreira01@gmail.com</w:t>
        </w:r>
      </w:ins>
      <w:r w:rsidRPr="00160305">
        <w:rPr>
          <w:rFonts w:ascii="Arial" w:eastAsia="Arial" w:hAnsi="Arial" w:cs="Arial"/>
          <w:sz w:val="24"/>
          <w:szCs w:val="24"/>
        </w:rPr>
        <w:t>, residente e domiciliado nesta capital</w:t>
      </w:r>
      <w:ins w:id="22" w:author="Bruno Ferreira do Nascimento" w:date="2024-01-12T19:57:00Z">
        <w:r w:rsidR="00A50B24">
          <w:rPr>
            <w:rFonts w:ascii="Arial" w:eastAsia="Arial" w:hAnsi="Arial" w:cs="Arial"/>
            <w:sz w:val="24"/>
            <w:szCs w:val="24"/>
          </w:rPr>
          <w:t xml:space="preserve"> no endereço SQS 312 bloco H </w:t>
        </w:r>
        <w:proofErr w:type="spellStart"/>
        <w:r w:rsidR="00A50B24">
          <w:rPr>
            <w:rFonts w:ascii="Arial" w:eastAsia="Arial" w:hAnsi="Arial" w:cs="Arial"/>
            <w:sz w:val="24"/>
            <w:szCs w:val="24"/>
          </w:rPr>
          <w:t>ap</w:t>
        </w:r>
        <w:proofErr w:type="spellEnd"/>
        <w:r w:rsidR="00A50B24">
          <w:rPr>
            <w:rFonts w:ascii="Arial" w:eastAsia="Arial" w:hAnsi="Arial" w:cs="Arial"/>
            <w:sz w:val="24"/>
            <w:szCs w:val="24"/>
          </w:rPr>
          <w:t xml:space="preserve"> 608</w:t>
        </w:r>
      </w:ins>
      <w:r w:rsidRPr="00160305">
        <w:rPr>
          <w:rFonts w:ascii="Arial" w:eastAsia="Arial" w:hAnsi="Arial" w:cs="Arial"/>
          <w:sz w:val="24"/>
          <w:szCs w:val="24"/>
        </w:rPr>
        <w:t>; têm entre si, justo e contratado, o presente instrumento que se regerá mediante as seguintes cláusulas, termos e condições:</w:t>
      </w:r>
    </w:p>
    <w:p w14:paraId="00000004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b/>
          <w:sz w:val="24"/>
          <w:szCs w:val="24"/>
        </w:rPr>
      </w:pPr>
    </w:p>
    <w:p w14:paraId="00000005" w14:textId="77777777" w:rsidR="0027149C" w:rsidRPr="00160305" w:rsidRDefault="00000000">
      <w:pPr>
        <w:spacing w:after="0" w:line="240" w:lineRule="auto"/>
        <w:ind w:left="-283" w:right="-850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PRIMEIRA – DO IMÓVEL</w:t>
      </w:r>
    </w:p>
    <w:p w14:paraId="00000006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07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1.1.    Consiste como objeto do presente instrumento, o imóvel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constituído pelo Apartamento nº 306, do Bloco “D”, da SQS-311, Asa Sul, Brasília – DF, com a área privativa de 108,32m², devidamente descrito e caracterizado na matrícula nº 79060 do Cartório do 1º Ofício do Registro de Imóveis do Distrito Federal. </w:t>
      </w:r>
    </w:p>
    <w:p w14:paraId="00000008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09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Inscrição do imóvel junto ao GDF sob o nº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 06544002.</w:t>
      </w:r>
      <w:r w:rsidRPr="00160305">
        <w:rPr>
          <w:rFonts w:ascii="Arial" w:eastAsia="Arial" w:hAnsi="Arial" w:cs="Arial"/>
          <w:sz w:val="24"/>
          <w:szCs w:val="24"/>
        </w:rPr>
        <w:t xml:space="preserve"> </w:t>
      </w:r>
    </w:p>
    <w:p w14:paraId="0000000A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0B" w14:textId="5A919F56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1.2. OS VENDEDORES declaram que o referido imóvel se encontra inteiramente livre e desembaraçado de todos e quaisquer ônus, dúvidas, dívidas, litígios, impostos, taxas, tarifas e de ações reais ou pessoais.</w:t>
      </w:r>
    </w:p>
    <w:p w14:paraId="0000000C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D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1.3. O COMPRADOR declara que visitou com liberdade o imóvel objeto deste contrato, nada tendo a ressalvar quanto a seu estado de conservação e integridade física atuais, aceitando nas condições em que se encontra. </w:t>
      </w:r>
    </w:p>
    <w:p w14:paraId="0000000E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0F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0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SEGUNDA - DO PREÇO:</w:t>
      </w:r>
    </w:p>
    <w:p w14:paraId="00000011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12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2.1. OS VENDEDORES prometem vender o imóvel descrito e caracterizado na cláusula primeira ao COMPRADOR, mediante o preço total </w:t>
      </w:r>
      <w:sdt>
        <w:sdtPr>
          <w:rPr>
            <w:rFonts w:ascii="Arial" w:hAnsi="Arial" w:cs="Arial"/>
            <w:sz w:val="24"/>
            <w:szCs w:val="24"/>
          </w:rPr>
          <w:tag w:val="goog_rdk_0"/>
          <w:id w:val="-382484702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 xml:space="preserve">irreajustável de </w:t>
          </w:r>
        </w:sdtContent>
      </w:sdt>
      <w:r w:rsidRPr="00160305">
        <w:rPr>
          <w:rFonts w:ascii="Arial" w:eastAsia="Arial" w:hAnsi="Arial" w:cs="Arial"/>
          <w:b/>
          <w:sz w:val="24"/>
          <w:szCs w:val="24"/>
        </w:rPr>
        <w:t xml:space="preserve">R$ 1.100.000,00 (um milhão e cem mil reais), </w:t>
      </w:r>
      <w:r w:rsidRPr="00160305">
        <w:rPr>
          <w:rFonts w:ascii="Arial" w:eastAsia="Arial" w:hAnsi="Arial" w:cs="Arial"/>
          <w:sz w:val="24"/>
          <w:szCs w:val="24"/>
        </w:rPr>
        <w:t>que serão pagos pelo COMPRADOR aos VENDEDORES, da seguinte forma:</w:t>
      </w:r>
    </w:p>
    <w:p w14:paraId="00000013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4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5" w14:textId="03B30C04" w:rsidR="0027149C" w:rsidRPr="001603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60305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R$ </w:t>
      </w:r>
      <w:r w:rsidR="005A6207" w:rsidRPr="00160305">
        <w:rPr>
          <w:rFonts w:ascii="Arial" w:eastAsia="Arial" w:hAnsi="Arial" w:cs="Arial"/>
          <w:b/>
          <w:color w:val="000000"/>
          <w:sz w:val="24"/>
          <w:szCs w:val="24"/>
        </w:rPr>
        <w:t>40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>.000,00 (</w:t>
      </w:r>
      <w:r w:rsidR="005A6207" w:rsidRPr="00160305">
        <w:rPr>
          <w:rFonts w:ascii="Arial" w:eastAsia="Arial" w:hAnsi="Arial" w:cs="Arial"/>
          <w:b/>
          <w:color w:val="000000"/>
          <w:sz w:val="24"/>
          <w:szCs w:val="24"/>
        </w:rPr>
        <w:t>quarenta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 xml:space="preserve"> mil reais), </w:t>
      </w:r>
      <w:r w:rsidRPr="00160305">
        <w:rPr>
          <w:rFonts w:ascii="Arial" w:eastAsia="Arial" w:hAnsi="Arial" w:cs="Arial"/>
          <w:color w:val="000000"/>
          <w:sz w:val="24"/>
          <w:szCs w:val="24"/>
        </w:rPr>
        <w:t>que serão pagos no ato da assinatura do presente instrumento, a título d</w:t>
      </w:r>
      <w:r w:rsidRPr="00160305">
        <w:rPr>
          <w:rFonts w:ascii="Arial" w:eastAsia="Arial" w:hAnsi="Arial" w:cs="Arial"/>
          <w:color w:val="000000"/>
          <w:sz w:val="24"/>
          <w:szCs w:val="24"/>
          <w:highlight w:val="white"/>
        </w:rPr>
        <w:t>e sinal e princípio de pagamento (ARRAS OU SI</w:t>
      </w:r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NAL), da seguinte forma: </w:t>
      </w:r>
    </w:p>
    <w:p w14:paraId="00000016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7" w14:textId="1958550F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R$ </w:t>
      </w:r>
      <w:r w:rsidR="005A6207" w:rsidRPr="00160305">
        <w:rPr>
          <w:rFonts w:ascii="Arial" w:eastAsia="Arial" w:hAnsi="Arial" w:cs="Arial"/>
          <w:sz w:val="24"/>
          <w:szCs w:val="24"/>
        </w:rPr>
        <w:t>20.000,00</w:t>
      </w:r>
      <w:r w:rsidRPr="00160305">
        <w:rPr>
          <w:rFonts w:ascii="Arial" w:eastAsia="Arial" w:hAnsi="Arial" w:cs="Arial"/>
          <w:sz w:val="24"/>
          <w:szCs w:val="24"/>
        </w:rPr>
        <w:t xml:space="preserve">, por meio de TED - Transferência Eletrônica Disponível, ou outro meio idôneo (PIX), para a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conta nº 0600137-8, Agência nº 1409-5 no Banco Bradesco – 237, </w:t>
      </w:r>
      <w:r w:rsidRPr="00160305">
        <w:rPr>
          <w:rFonts w:ascii="Arial" w:eastAsia="Arial" w:hAnsi="Arial" w:cs="Arial"/>
          <w:sz w:val="24"/>
          <w:szCs w:val="24"/>
        </w:rPr>
        <w:t xml:space="preserve">em favor do Vendedor, </w:t>
      </w:r>
      <w:proofErr w:type="spellStart"/>
      <w:r w:rsidRPr="00160305">
        <w:rPr>
          <w:rFonts w:ascii="Arial" w:eastAsia="Arial" w:hAnsi="Arial" w:cs="Arial"/>
          <w:sz w:val="24"/>
          <w:szCs w:val="24"/>
        </w:rPr>
        <w:t>Uirá</w:t>
      </w:r>
      <w:proofErr w:type="spellEnd"/>
      <w:r w:rsidRPr="00160305">
        <w:rPr>
          <w:rFonts w:ascii="Arial" w:eastAsia="Arial" w:hAnsi="Arial" w:cs="Arial"/>
          <w:sz w:val="24"/>
          <w:szCs w:val="24"/>
        </w:rPr>
        <w:t xml:space="preserve"> Viana Castanha – CPF nº 005.806.811-22.</w:t>
      </w:r>
    </w:p>
    <w:p w14:paraId="00000018" w14:textId="77777777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160305">
        <w:rPr>
          <w:rFonts w:ascii="Arial" w:eastAsia="Arial" w:hAnsi="Arial" w:cs="Arial"/>
          <w:sz w:val="24"/>
          <w:szCs w:val="24"/>
          <w:u w:val="single"/>
        </w:rPr>
        <w:t>PIX: CPF nº 005.806.811-22.</w:t>
      </w:r>
    </w:p>
    <w:p w14:paraId="00000019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A" w14:textId="181091E9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R$ </w:t>
      </w:r>
      <w:r w:rsidR="005A6207" w:rsidRPr="00160305">
        <w:rPr>
          <w:rFonts w:ascii="Arial" w:eastAsia="Arial" w:hAnsi="Arial" w:cs="Arial"/>
          <w:sz w:val="24"/>
          <w:szCs w:val="24"/>
        </w:rPr>
        <w:t>20.000,00,</w:t>
      </w:r>
      <w:r w:rsidRPr="00160305">
        <w:rPr>
          <w:rFonts w:ascii="Arial" w:eastAsia="Arial" w:hAnsi="Arial" w:cs="Arial"/>
          <w:sz w:val="24"/>
          <w:szCs w:val="24"/>
        </w:rPr>
        <w:t xml:space="preserve"> por meio de TED - Transferência Eletrônica Disponível, ou outro meio idôneo (PIX), para a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conta nº 96865456-1, Agência nº 001 no Banco </w:t>
      </w:r>
      <w:proofErr w:type="spellStart"/>
      <w:r w:rsidRPr="00160305">
        <w:rPr>
          <w:rFonts w:ascii="Arial" w:eastAsia="Arial" w:hAnsi="Arial" w:cs="Arial"/>
          <w:b/>
          <w:sz w:val="24"/>
          <w:szCs w:val="24"/>
        </w:rPr>
        <w:t>Nubank</w:t>
      </w:r>
      <w:proofErr w:type="spellEnd"/>
      <w:r w:rsidRPr="00160305">
        <w:rPr>
          <w:rFonts w:ascii="Arial" w:eastAsia="Arial" w:hAnsi="Arial" w:cs="Arial"/>
          <w:b/>
          <w:sz w:val="24"/>
          <w:szCs w:val="24"/>
        </w:rPr>
        <w:t xml:space="preserve">, </w:t>
      </w:r>
      <w:r w:rsidRPr="00160305">
        <w:rPr>
          <w:rFonts w:ascii="Arial" w:eastAsia="Arial" w:hAnsi="Arial" w:cs="Arial"/>
          <w:sz w:val="24"/>
          <w:szCs w:val="24"/>
        </w:rPr>
        <w:t>em favor do Vendedor, Raoni Viana Castanha – CPF nº 049.178.381-77.</w:t>
      </w:r>
    </w:p>
    <w:p w14:paraId="0000001B" w14:textId="77777777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160305">
        <w:rPr>
          <w:rFonts w:ascii="Arial" w:eastAsia="Arial" w:hAnsi="Arial" w:cs="Arial"/>
          <w:sz w:val="24"/>
          <w:szCs w:val="24"/>
          <w:u w:val="single"/>
        </w:rPr>
        <w:t>PIX: 61996263255.</w:t>
      </w:r>
    </w:p>
    <w:p w14:paraId="0000001C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D" w14:textId="34FCCF20" w:rsidR="0027149C" w:rsidRPr="001603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>R$ 4</w:t>
      </w:r>
      <w:r w:rsidR="006E3157" w:rsidRPr="00160305">
        <w:rPr>
          <w:rFonts w:ascii="Arial" w:eastAsia="Arial" w:hAnsi="Arial" w:cs="Arial"/>
          <w:b/>
          <w:color w:val="000000"/>
          <w:sz w:val="24"/>
          <w:szCs w:val="24"/>
        </w:rPr>
        <w:t>60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 xml:space="preserve">.000,00 (quatrocentos e </w:t>
      </w:r>
      <w:r w:rsidR="006E3157" w:rsidRPr="00160305">
        <w:rPr>
          <w:rFonts w:ascii="Arial" w:eastAsia="Arial" w:hAnsi="Arial" w:cs="Arial"/>
          <w:b/>
          <w:color w:val="000000"/>
          <w:sz w:val="24"/>
          <w:szCs w:val="24"/>
        </w:rPr>
        <w:t>sessenta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 xml:space="preserve"> mil reais), </w:t>
      </w:r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que serão pagos com recursos próprios, no momento da assinatura da escritura pública de compra e venda, </w:t>
      </w:r>
      <w:sdt>
        <w:sdtPr>
          <w:rPr>
            <w:rFonts w:ascii="Arial" w:hAnsi="Arial" w:cs="Arial"/>
            <w:sz w:val="24"/>
            <w:szCs w:val="24"/>
          </w:rPr>
          <w:tag w:val="goog_rdk_1"/>
          <w:id w:val="-655607377"/>
        </w:sdtPr>
        <w:sdtContent>
          <w:r w:rsidRPr="00160305">
            <w:rPr>
              <w:rFonts w:ascii="Arial" w:eastAsia="Arial" w:hAnsi="Arial" w:cs="Arial"/>
              <w:color w:val="000000"/>
              <w:sz w:val="24"/>
              <w:szCs w:val="24"/>
            </w:rPr>
            <w:t xml:space="preserve">em até 90 (noventa) dias, a contar da data de assinatura deste instrumento particular e entrega de toda a documentação dos VENDEDORES e IMÓVEL, </w:t>
          </w:r>
        </w:sdtContent>
      </w:sdt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da seguinte forma: </w:t>
      </w:r>
    </w:p>
    <w:p w14:paraId="0000001E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F" w14:textId="2FD0C9F3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R$ 23</w:t>
      </w:r>
      <w:r w:rsidR="006E3157" w:rsidRPr="00160305">
        <w:rPr>
          <w:rFonts w:ascii="Arial" w:eastAsia="Arial" w:hAnsi="Arial" w:cs="Arial"/>
          <w:sz w:val="24"/>
          <w:szCs w:val="24"/>
        </w:rPr>
        <w:t>0</w:t>
      </w:r>
      <w:r w:rsidRPr="00160305">
        <w:rPr>
          <w:rFonts w:ascii="Arial" w:eastAsia="Arial" w:hAnsi="Arial" w:cs="Arial"/>
          <w:sz w:val="24"/>
          <w:szCs w:val="24"/>
        </w:rPr>
        <w:t>.</w:t>
      </w:r>
      <w:r w:rsidR="006E3157" w:rsidRPr="00160305">
        <w:rPr>
          <w:rFonts w:ascii="Arial" w:eastAsia="Arial" w:hAnsi="Arial" w:cs="Arial"/>
          <w:sz w:val="24"/>
          <w:szCs w:val="24"/>
        </w:rPr>
        <w:t>0</w:t>
      </w:r>
      <w:r w:rsidRPr="00160305">
        <w:rPr>
          <w:rFonts w:ascii="Arial" w:eastAsia="Arial" w:hAnsi="Arial" w:cs="Arial"/>
          <w:sz w:val="24"/>
          <w:szCs w:val="24"/>
        </w:rPr>
        <w:t xml:space="preserve">00,00, por meio de TED - Transferência Eletrônica Disponível, ou outro meio idôneo, para a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conta nº 0600137-8, Agência nº 1409-5 no Banco Bradesco – 237, </w:t>
      </w:r>
      <w:r w:rsidRPr="00160305">
        <w:rPr>
          <w:rFonts w:ascii="Arial" w:eastAsia="Arial" w:hAnsi="Arial" w:cs="Arial"/>
          <w:sz w:val="24"/>
          <w:szCs w:val="24"/>
        </w:rPr>
        <w:t xml:space="preserve">em favor do Vendedor, </w:t>
      </w:r>
      <w:proofErr w:type="spellStart"/>
      <w:r w:rsidRPr="00160305">
        <w:rPr>
          <w:rFonts w:ascii="Arial" w:eastAsia="Arial" w:hAnsi="Arial" w:cs="Arial"/>
          <w:sz w:val="24"/>
          <w:szCs w:val="24"/>
        </w:rPr>
        <w:t>Uirá</w:t>
      </w:r>
      <w:proofErr w:type="spellEnd"/>
      <w:r w:rsidRPr="00160305">
        <w:rPr>
          <w:rFonts w:ascii="Arial" w:eastAsia="Arial" w:hAnsi="Arial" w:cs="Arial"/>
          <w:sz w:val="24"/>
          <w:szCs w:val="24"/>
        </w:rPr>
        <w:t xml:space="preserve"> Viana Castanha – CPF nº 005.806.811-22.</w:t>
      </w:r>
    </w:p>
    <w:p w14:paraId="00000020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21" w14:textId="40947C1A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R$ 23</w:t>
      </w:r>
      <w:r w:rsidR="006E3157" w:rsidRPr="00160305">
        <w:rPr>
          <w:rFonts w:ascii="Arial" w:eastAsia="Arial" w:hAnsi="Arial" w:cs="Arial"/>
          <w:sz w:val="24"/>
          <w:szCs w:val="24"/>
        </w:rPr>
        <w:t>0</w:t>
      </w:r>
      <w:r w:rsidRPr="00160305">
        <w:rPr>
          <w:rFonts w:ascii="Arial" w:eastAsia="Arial" w:hAnsi="Arial" w:cs="Arial"/>
          <w:sz w:val="24"/>
          <w:szCs w:val="24"/>
        </w:rPr>
        <w:t>.</w:t>
      </w:r>
      <w:r w:rsidR="006E3157" w:rsidRPr="00160305">
        <w:rPr>
          <w:rFonts w:ascii="Arial" w:eastAsia="Arial" w:hAnsi="Arial" w:cs="Arial"/>
          <w:sz w:val="24"/>
          <w:szCs w:val="24"/>
        </w:rPr>
        <w:t>0</w:t>
      </w:r>
      <w:r w:rsidRPr="00160305">
        <w:rPr>
          <w:rFonts w:ascii="Arial" w:eastAsia="Arial" w:hAnsi="Arial" w:cs="Arial"/>
          <w:sz w:val="24"/>
          <w:szCs w:val="24"/>
        </w:rPr>
        <w:t xml:space="preserve">00,00, por meio de TED - Transferência Eletrônica Disponível, ou outro meio idôneo, para a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conta nº 96865456-1, Agência nº 001 no Banco </w:t>
      </w:r>
      <w:proofErr w:type="spellStart"/>
      <w:r w:rsidRPr="00160305">
        <w:rPr>
          <w:rFonts w:ascii="Arial" w:eastAsia="Arial" w:hAnsi="Arial" w:cs="Arial"/>
          <w:b/>
          <w:sz w:val="24"/>
          <w:szCs w:val="24"/>
        </w:rPr>
        <w:t>Nubank</w:t>
      </w:r>
      <w:proofErr w:type="spellEnd"/>
      <w:r w:rsidRPr="00160305">
        <w:rPr>
          <w:rFonts w:ascii="Arial" w:eastAsia="Arial" w:hAnsi="Arial" w:cs="Arial"/>
          <w:b/>
          <w:sz w:val="24"/>
          <w:szCs w:val="24"/>
        </w:rPr>
        <w:t xml:space="preserve">, </w:t>
      </w:r>
      <w:r w:rsidRPr="00160305">
        <w:rPr>
          <w:rFonts w:ascii="Arial" w:eastAsia="Arial" w:hAnsi="Arial" w:cs="Arial"/>
          <w:sz w:val="24"/>
          <w:szCs w:val="24"/>
        </w:rPr>
        <w:t>em favor do Vendedor, Raoni Viana Castanha – CPF nº 049.178.381-77.</w:t>
      </w:r>
    </w:p>
    <w:p w14:paraId="00000022" w14:textId="77777777" w:rsidR="0027149C" w:rsidRPr="00160305" w:rsidRDefault="0027149C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23" w14:textId="77777777" w:rsidR="0027149C" w:rsidRPr="00160305" w:rsidRDefault="0027149C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24" w14:textId="34C6C6E4" w:rsidR="0027149C" w:rsidRPr="001603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>R$ 600.000,00 (seiscentos mil reais),</w:t>
      </w:r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 que serão pagos por meio de financiamento imobiliário contratado pelo COMPRADOR. O referido valor, será creditado diretamente na conta dos VENDEDORES, pelo agente financeiro, após o registro da escritura pública de compra e venda.</w:t>
      </w:r>
    </w:p>
    <w:p w14:paraId="00000025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26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2.2. Caso haja atraso nos pagamentos das parcelas descritas nos itens “b” e “c” desta Cláusula, por culpa exclusiva do COMPRADOR, na parcela em atraso será acrescida multa de 2% (dois por cento), mais juros moratórios de 1% (um por cento) ao mês. De qualquer forma, o atraso não poderá ultrapassar 30 (trinta) dias úteis, após o que será interpretado como desistência do negócio, aplicando-se, neste caso, o disposto na Cláusula Oitava deste instrumento.</w:t>
      </w:r>
    </w:p>
    <w:p w14:paraId="00000027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28" w14:textId="6BFE2318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2.3. O COMPRADOR estará isento da multa e juros moratórios aqui estabelecidos, caso o atraso se dê por culpa exclusiva </w:t>
      </w:r>
      <w:del w:id="23" w:author="Bruno Ferreira do Nascimento" w:date="2024-01-13T11:07:00Z">
        <w:r w:rsidRPr="00160305" w:rsidDel="00DE6216">
          <w:rPr>
            <w:rFonts w:ascii="Arial" w:eastAsia="Arial" w:hAnsi="Arial" w:cs="Arial"/>
            <w:sz w:val="24"/>
            <w:szCs w:val="24"/>
          </w:rPr>
          <w:delText xml:space="preserve">das </w:delText>
        </w:r>
      </w:del>
      <w:ins w:id="24" w:author="Bruno Ferreira do Nascimento" w:date="2024-01-13T11:07:00Z">
        <w:r w:rsidR="00DE6216">
          <w:rPr>
            <w:rFonts w:ascii="Arial" w:eastAsia="Arial" w:hAnsi="Arial" w:cs="Arial"/>
            <w:sz w:val="24"/>
            <w:szCs w:val="24"/>
          </w:rPr>
          <w:t xml:space="preserve">de apontamentos ou </w:t>
        </w:r>
      </w:ins>
      <w:ins w:id="25" w:author="Bruno Ferreira do Nascimento" w:date="2024-01-13T11:08:00Z">
        <w:r w:rsidR="00DE6216">
          <w:rPr>
            <w:rFonts w:ascii="Arial" w:eastAsia="Arial" w:hAnsi="Arial" w:cs="Arial"/>
            <w:sz w:val="24"/>
            <w:szCs w:val="24"/>
          </w:rPr>
          <w:t>falta de apresentação das</w:t>
        </w:r>
      </w:ins>
      <w:ins w:id="26" w:author="Bruno Ferreira do Nascimento" w:date="2024-01-13T11:07:00Z">
        <w:r w:rsidR="00DE6216" w:rsidRPr="00160305">
          <w:rPr>
            <w:rFonts w:ascii="Arial" w:eastAsia="Arial" w:hAnsi="Arial" w:cs="Arial"/>
            <w:sz w:val="24"/>
            <w:szCs w:val="24"/>
          </w:rPr>
          <w:t xml:space="preserve"> </w:t>
        </w:r>
      </w:ins>
      <w:r w:rsidRPr="00160305">
        <w:rPr>
          <w:rFonts w:ascii="Arial" w:eastAsia="Arial" w:hAnsi="Arial" w:cs="Arial"/>
          <w:sz w:val="24"/>
          <w:szCs w:val="24"/>
        </w:rPr>
        <w:t xml:space="preserve">certidões/documentos dos VENDEDORES e do IMÓVEL objeto da presente compra e venda. O prazo </w:t>
      </w:r>
      <w:ins w:id="27" w:author="Bruno Ferreira do Nascimento" w:date="2024-01-13T10:04:00Z">
        <w:r w:rsidR="00E10C97">
          <w:rPr>
            <w:rFonts w:ascii="Arial" w:eastAsia="Arial" w:hAnsi="Arial" w:cs="Arial"/>
            <w:sz w:val="24"/>
            <w:szCs w:val="24"/>
          </w:rPr>
          <w:t>descrito no item “b” desta Cláu</w:t>
        </w:r>
      </w:ins>
      <w:ins w:id="28" w:author="Bruno Ferreira do Nascimento" w:date="2024-01-13T10:05:00Z">
        <w:r w:rsidR="00E10C97">
          <w:rPr>
            <w:rFonts w:ascii="Arial" w:eastAsia="Arial" w:hAnsi="Arial" w:cs="Arial"/>
            <w:sz w:val="24"/>
            <w:szCs w:val="24"/>
          </w:rPr>
          <w:t xml:space="preserve">sula </w:t>
        </w:r>
      </w:ins>
      <w:del w:id="29" w:author="Bruno Ferreira do Nascimento" w:date="2024-01-13T10:04:00Z">
        <w:r w:rsidRPr="00160305" w:rsidDel="00E10C97">
          <w:rPr>
            <w:rFonts w:ascii="Arial" w:eastAsia="Arial" w:hAnsi="Arial" w:cs="Arial"/>
            <w:sz w:val="24"/>
            <w:szCs w:val="24"/>
          </w:rPr>
          <w:delText xml:space="preserve">para o pagamento </w:delText>
        </w:r>
      </w:del>
      <w:del w:id="30" w:author="Bruno Ferreira do Nascimento" w:date="2024-01-12T18:17:00Z">
        <w:r w:rsidRPr="00160305" w:rsidDel="00A602D8">
          <w:rPr>
            <w:rFonts w:ascii="Arial" w:eastAsia="Arial" w:hAnsi="Arial" w:cs="Arial"/>
            <w:sz w:val="24"/>
            <w:szCs w:val="24"/>
          </w:rPr>
          <w:delText xml:space="preserve">final </w:delText>
        </w:r>
      </w:del>
      <w:r w:rsidRPr="00160305">
        <w:rPr>
          <w:rFonts w:ascii="Arial" w:eastAsia="Arial" w:hAnsi="Arial" w:cs="Arial"/>
          <w:sz w:val="24"/>
          <w:szCs w:val="24"/>
        </w:rPr>
        <w:t xml:space="preserve">será prorrogado por um novo período de </w:t>
      </w:r>
      <w:del w:id="31" w:author="Bruno Ferreira do Nascimento" w:date="2024-01-13T11:07:00Z">
        <w:r w:rsidRPr="00160305" w:rsidDel="00DE6216">
          <w:rPr>
            <w:rFonts w:ascii="Arial" w:eastAsia="Arial" w:hAnsi="Arial" w:cs="Arial"/>
            <w:sz w:val="24"/>
            <w:szCs w:val="24"/>
          </w:rPr>
          <w:delText>15</w:delText>
        </w:r>
      </w:del>
      <w:ins w:id="32" w:author="Bruno Ferreira do Nascimento" w:date="2024-01-13T11:07:00Z">
        <w:r w:rsidR="00DE6216">
          <w:rPr>
            <w:rFonts w:ascii="Arial" w:eastAsia="Arial" w:hAnsi="Arial" w:cs="Arial"/>
            <w:sz w:val="24"/>
            <w:szCs w:val="24"/>
          </w:rPr>
          <w:t>30</w:t>
        </w:r>
      </w:ins>
      <w:r w:rsidRPr="00160305">
        <w:rPr>
          <w:rFonts w:ascii="Arial" w:eastAsia="Arial" w:hAnsi="Arial" w:cs="Arial"/>
          <w:sz w:val="24"/>
          <w:szCs w:val="24"/>
        </w:rPr>
        <w:t>(</w:t>
      </w:r>
      <w:del w:id="33" w:author="Bruno Ferreira do Nascimento" w:date="2024-01-13T11:07:00Z">
        <w:r w:rsidRPr="00160305" w:rsidDel="00DE6216">
          <w:rPr>
            <w:rFonts w:ascii="Arial" w:eastAsia="Arial" w:hAnsi="Arial" w:cs="Arial"/>
            <w:sz w:val="24"/>
            <w:szCs w:val="24"/>
          </w:rPr>
          <w:delText>quinze</w:delText>
        </w:r>
      </w:del>
      <w:ins w:id="34" w:author="Bruno Ferreira do Nascimento" w:date="2024-01-13T11:07:00Z">
        <w:r w:rsidR="00DE6216">
          <w:rPr>
            <w:rFonts w:ascii="Arial" w:eastAsia="Arial" w:hAnsi="Arial" w:cs="Arial"/>
            <w:sz w:val="24"/>
            <w:szCs w:val="24"/>
          </w:rPr>
          <w:t>trinta</w:t>
        </w:r>
      </w:ins>
      <w:r w:rsidRPr="00160305">
        <w:rPr>
          <w:rFonts w:ascii="Arial" w:eastAsia="Arial" w:hAnsi="Arial" w:cs="Arial"/>
          <w:sz w:val="24"/>
          <w:szCs w:val="24"/>
        </w:rPr>
        <w:t>) dias, até a conclusão e/ou apresentação das certidões</w:t>
      </w:r>
      <w:ins w:id="35" w:author="Bruno Ferreira do Nascimento" w:date="2024-01-13T11:08:00Z">
        <w:r w:rsidR="00DE6216">
          <w:rPr>
            <w:rFonts w:ascii="Arial" w:eastAsia="Arial" w:hAnsi="Arial" w:cs="Arial"/>
            <w:sz w:val="24"/>
            <w:szCs w:val="24"/>
          </w:rPr>
          <w:t xml:space="preserve"> sem </w:t>
        </w:r>
        <w:proofErr w:type="gramStart"/>
        <w:r w:rsidR="00DE6216">
          <w:rPr>
            <w:rFonts w:ascii="Arial" w:eastAsia="Arial" w:hAnsi="Arial" w:cs="Arial"/>
            <w:sz w:val="24"/>
            <w:szCs w:val="24"/>
          </w:rPr>
          <w:t>apontamentos</w:t>
        </w:r>
      </w:ins>
      <w:r w:rsidRPr="00160305">
        <w:rPr>
          <w:rFonts w:ascii="Arial" w:eastAsia="Arial" w:hAnsi="Arial" w:cs="Arial"/>
          <w:sz w:val="24"/>
          <w:szCs w:val="24"/>
        </w:rPr>
        <w:t>.</w:t>
      </w:r>
      <w:ins w:id="36" w:author="Bruno Ferreira do Nascimento" w:date="2024-01-12T18:09:00Z">
        <w:r w:rsidR="002107F8">
          <w:rPr>
            <w:rFonts w:ascii="Arial" w:eastAsia="Arial" w:hAnsi="Arial" w:cs="Arial"/>
            <w:sz w:val="24"/>
            <w:szCs w:val="24"/>
          </w:rPr>
          <w:t>-</w:t>
        </w:r>
      </w:ins>
      <w:proofErr w:type="gramEnd"/>
      <w:r w:rsidRPr="00160305">
        <w:rPr>
          <w:rFonts w:ascii="Arial" w:eastAsia="Arial" w:hAnsi="Arial" w:cs="Arial"/>
          <w:sz w:val="24"/>
          <w:szCs w:val="24"/>
        </w:rPr>
        <w:t xml:space="preserve"> </w:t>
      </w:r>
    </w:p>
    <w:p w14:paraId="00000029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2A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lastRenderedPageBreak/>
        <w:t>2.4. Fica estabelecido desde já, que a não realização do pagamento do SINAL E PRINCÍPIO DE PAGAMENTO na forma estabelecida nesta Cláusula, dará ensejo ao cancelamento automático desta promessa de compra e venda, não cabendo nenhuma indenização a qualquer das partes, seja a que título for.</w:t>
      </w:r>
    </w:p>
    <w:p w14:paraId="0000002B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2C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TERCEIRA – DAS DESPESAS e EMOLUMENTOS de TRANSFERÊNCIA</w:t>
      </w:r>
    </w:p>
    <w:p w14:paraId="0000002D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tag w:val="goog_rdk_7"/>
        <w:id w:val="-2105331052"/>
      </w:sdtPr>
      <w:sdtContent>
        <w:p w14:paraId="0000002E" w14:textId="77777777" w:rsidR="0027149C" w:rsidRPr="00160305" w:rsidRDefault="00000000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goog_rdk_5"/>
              <w:id w:val="2086716385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 xml:space="preserve">3.1. </w:t>
              </w:r>
            </w:sdtContent>
          </w:sdt>
          <w:r w:rsidRPr="00160305">
            <w:rPr>
              <w:rFonts w:ascii="Arial" w:eastAsia="Arial" w:hAnsi="Arial" w:cs="Arial"/>
              <w:sz w:val="24"/>
              <w:szCs w:val="24"/>
            </w:rPr>
            <w:t>Todas as despesas da lavratura de escritura pública de compra e venda, ITBI, registros em geral, taxas de cartório e quaisquer outras que sejam necessárias para a compra/ transferência de propriedade e posse do imóvel, correrão por conta exclusiva do COMPRADOR.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6"/>
              <w:id w:val="-192381464"/>
            </w:sdtPr>
            <w:sdtContent/>
          </w:sdt>
        </w:p>
      </w:sdtContent>
    </w:sdt>
    <w:sdt>
      <w:sdtPr>
        <w:rPr>
          <w:rFonts w:ascii="Arial" w:hAnsi="Arial" w:cs="Arial"/>
          <w:sz w:val="24"/>
          <w:szCs w:val="24"/>
        </w:rPr>
        <w:tag w:val="goog_rdk_9"/>
        <w:id w:val="534314206"/>
      </w:sdtPr>
      <w:sdtContent>
        <w:p w14:paraId="0000002F" w14:textId="77777777" w:rsidR="0027149C" w:rsidRPr="00160305" w:rsidRDefault="00000000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goog_rdk_8"/>
              <w:id w:val="-1406831231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</w:sdtContent>
          </w:sdt>
        </w:p>
      </w:sdtContent>
    </w:sdt>
    <w:p w14:paraId="00000030" w14:textId="32E63050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tag w:val="goog_rdk_10"/>
          <w:id w:val="1051198039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3.2. Os VENDEDORES se comprometem a emitir nova certidão de ônus do imóvel já constando a averbação do casamento do VENDEDOR até a lavratura da escritura pública. Fica esclarecido, que no caso de não cumprimento desta cláusula “3.2” conforme descrito neste contrato, este documento poderá ser rescindido unilateralmente pelo</w:t>
          </w:r>
          <w:del w:id="37" w:author="Bruno Ferreira do Nascimento" w:date="2024-01-12T18:29:00Z">
            <w:r w:rsidRPr="00160305" w:rsidDel="00573541">
              <w:rPr>
                <w:rFonts w:ascii="Arial" w:eastAsia="Arial" w:hAnsi="Arial" w:cs="Arial"/>
                <w:sz w:val="24"/>
                <w:szCs w:val="24"/>
              </w:rPr>
              <w:delText xml:space="preserve"> </w:delText>
            </w:r>
          </w:del>
          <w:ins w:id="38" w:author="Bruno Ferreira do Nascimento" w:date="2024-01-12T18:29:00Z">
            <w:r w:rsidR="00573541" w:rsidRPr="00573541">
              <w:rPr>
                <w:rFonts w:ascii="Arial" w:eastAsia="Arial" w:hAnsi="Arial" w:cs="Arial"/>
                <w:sz w:val="24"/>
                <w:szCs w:val="24"/>
              </w:rPr>
              <w:t>, resultando na devolução do valor do sinal, pelos VENDEDORES, por eles recebido,</w:t>
            </w:r>
          </w:ins>
          <w:ins w:id="39" w:author="Bruno Ferreira do Nascimento" w:date="2024-01-12T18:30:00Z">
            <w:r w:rsidR="0057354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ins>
          <w:ins w:id="40" w:author="Bruno Ferreira do Nascimento" w:date="2024-01-12T18:29:00Z">
            <w:r w:rsidR="00573541" w:rsidRPr="00573541">
              <w:rPr>
                <w:rFonts w:ascii="Arial" w:eastAsia="Arial" w:hAnsi="Arial" w:cs="Arial"/>
                <w:sz w:val="24"/>
                <w:szCs w:val="24"/>
              </w:rPr>
              <w:t>mais o equivalente com atualização monetária segundo índices oficiais, em favor do COMPRADOR</w:t>
            </w:r>
          </w:ins>
          <w:ins w:id="41" w:author="Bruno Ferreira do Nascimento" w:date="2024-01-12T18:30:00Z">
            <w:r w:rsidR="00573541">
              <w:rPr>
                <w:rFonts w:ascii="Arial" w:eastAsia="Arial" w:hAnsi="Arial" w:cs="Arial"/>
                <w:sz w:val="24"/>
                <w:szCs w:val="24"/>
              </w:rPr>
              <w:t>.</w:t>
            </w:r>
          </w:ins>
          <w:del w:id="42" w:author="Bruno Ferreira do Nascimento" w:date="2024-01-12T18:29:00Z">
            <w:r w:rsidRPr="00160305" w:rsidDel="00573541">
              <w:rPr>
                <w:rFonts w:ascii="Arial" w:eastAsia="Arial" w:hAnsi="Arial" w:cs="Arial"/>
                <w:sz w:val="24"/>
                <w:szCs w:val="24"/>
              </w:rPr>
              <w:delText>COMPRADOR e estará automaticamente cancelado sob pena de arras confirmatórias em favor do COMPRADOR.</w:delText>
            </w:r>
          </w:del>
        </w:sdtContent>
      </w:sdt>
    </w:p>
    <w:p w14:paraId="00000031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32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QUARTA - DA DOCUMENTAÇÃO:</w:t>
      </w:r>
    </w:p>
    <w:p w14:paraId="00000033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34" w14:textId="3122564A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customXmlInsRangeStart w:id="43" w:author="Bruno Ferreira do Nascimento" w:date="2024-01-12T18:40:00Z"/>
      <w:sdt>
        <w:sdtPr>
          <w:rPr>
            <w:rFonts w:ascii="Arial" w:hAnsi="Arial" w:cs="Arial"/>
            <w:sz w:val="24"/>
            <w:szCs w:val="24"/>
          </w:rPr>
          <w:tag w:val="goog_rdk_5"/>
          <w:id w:val="537625929"/>
        </w:sdtPr>
        <w:sdtContent>
          <w:customXmlInsRangeEnd w:id="43"/>
          <w:ins w:id="44" w:author="Bruno Ferreira do Nascimento" w:date="2024-01-12T18:41:00Z">
            <w:r w:rsidR="007E1239">
              <w:rPr>
                <w:rFonts w:ascii="Arial" w:hAnsi="Arial" w:cs="Arial"/>
                <w:sz w:val="24"/>
                <w:szCs w:val="24"/>
              </w:rPr>
              <w:t>4</w:t>
            </w:r>
          </w:ins>
          <w:ins w:id="45" w:author="Bruno Ferreira do Nascimento" w:date="2024-01-12T18:40:00Z">
            <w:r w:rsidR="007E1239" w:rsidRPr="00160305">
              <w:rPr>
                <w:rFonts w:ascii="Arial" w:eastAsia="Arial" w:hAnsi="Arial" w:cs="Arial"/>
                <w:sz w:val="24"/>
                <w:szCs w:val="24"/>
              </w:rPr>
              <w:t xml:space="preserve">.1. </w:t>
            </w:r>
          </w:ins>
          <w:customXmlInsRangeStart w:id="46" w:author="Bruno Ferreira do Nascimento" w:date="2024-01-12T18:40:00Z"/>
        </w:sdtContent>
      </w:sdt>
      <w:customXmlInsRangeEnd w:id="46"/>
      <w:ins w:id="47" w:author="Bruno Ferreira do Nascimento" w:date="2024-01-12T18:40:00Z">
        <w:r w:rsidR="007E1239" w:rsidRPr="00160305">
          <w:rPr>
            <w:rFonts w:ascii="Arial" w:eastAsia="Arial" w:hAnsi="Arial" w:cs="Arial"/>
            <w:sz w:val="24"/>
            <w:szCs w:val="24"/>
          </w:rPr>
          <w:t xml:space="preserve"> </w:t>
        </w:r>
      </w:ins>
      <w:r w:rsidR="007E1239" w:rsidRPr="00160305">
        <w:rPr>
          <w:rFonts w:ascii="Arial" w:eastAsia="Arial" w:hAnsi="Arial" w:cs="Arial"/>
          <w:sz w:val="24"/>
          <w:szCs w:val="24"/>
        </w:rPr>
        <w:t>OS VENDEDORES apresentam ao COMPRADOR, neste ato, os documentos pessoais e do imóvel, a seguir relacionados, exigidos para a lavratura da escritura, e se compromete</w:t>
      </w:r>
      <w:ins w:id="48" w:author="Bruno Ferreira do Nascimento" w:date="2024-01-12T18:45:00Z">
        <w:r w:rsidR="007E1239">
          <w:rPr>
            <w:rFonts w:ascii="Arial" w:eastAsia="Arial" w:hAnsi="Arial" w:cs="Arial"/>
            <w:sz w:val="24"/>
            <w:szCs w:val="24"/>
          </w:rPr>
          <w:t>m</w:t>
        </w:r>
      </w:ins>
      <w:r w:rsidR="007E1239" w:rsidRPr="00160305">
        <w:rPr>
          <w:rFonts w:ascii="Arial" w:eastAsia="Arial" w:hAnsi="Arial" w:cs="Arial"/>
          <w:sz w:val="24"/>
          <w:szCs w:val="24"/>
        </w:rPr>
        <w:t xml:space="preserve"> a atualizá-los </w:t>
      </w:r>
      <w:ins w:id="49" w:author="Bruno Ferreira do Nascimento" w:date="2024-01-12T18:46:00Z">
        <w:r w:rsidR="007E1239">
          <w:rPr>
            <w:rFonts w:ascii="Arial" w:eastAsia="Arial" w:hAnsi="Arial" w:cs="Arial"/>
            <w:sz w:val="24"/>
            <w:szCs w:val="24"/>
          </w:rPr>
          <w:t>mantendo as certidões negati</w:t>
        </w:r>
      </w:ins>
      <w:ins w:id="50" w:author="Bruno Ferreira do Nascimento" w:date="2024-01-12T18:47:00Z">
        <w:r w:rsidR="007E1239">
          <w:rPr>
            <w:rFonts w:ascii="Arial" w:eastAsia="Arial" w:hAnsi="Arial" w:cs="Arial"/>
            <w:sz w:val="24"/>
            <w:szCs w:val="24"/>
          </w:rPr>
          <w:t xml:space="preserve">vas </w:t>
        </w:r>
      </w:ins>
      <w:r w:rsidR="007E1239" w:rsidRPr="00160305">
        <w:rPr>
          <w:rFonts w:ascii="Arial" w:eastAsia="Arial" w:hAnsi="Arial" w:cs="Arial"/>
          <w:sz w:val="24"/>
          <w:szCs w:val="24"/>
        </w:rPr>
        <w:t xml:space="preserve">na data acordada para a assinatura do contrato de compra e venda com o Agente Financeiro, com força de escritura pública: </w:t>
      </w:r>
    </w:p>
    <w:p w14:paraId="00000035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36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I) PESSOAIS</w:t>
      </w:r>
    </w:p>
    <w:p w14:paraId="36EEA457" w14:textId="4667A698" w:rsidR="00573541" w:rsidRPr="00160305" w:rsidRDefault="00000000" w:rsidP="00573541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commentRangeStart w:id="51"/>
      <w:r w:rsidRPr="00160305">
        <w:rPr>
          <w:rFonts w:ascii="Arial" w:eastAsia="Arial" w:hAnsi="Arial" w:cs="Arial"/>
          <w:sz w:val="24"/>
          <w:szCs w:val="24"/>
        </w:rPr>
        <w:t>a) Cópia do RG, do CPF</w:t>
      </w:r>
      <w:ins w:id="52" w:author="Bruno Ferreira do Nascimento" w:date="2024-01-12T18:33:00Z">
        <w:r w:rsidR="00573541">
          <w:rPr>
            <w:rFonts w:ascii="Arial" w:eastAsia="Arial" w:hAnsi="Arial" w:cs="Arial"/>
            <w:sz w:val="24"/>
            <w:szCs w:val="24"/>
          </w:rPr>
          <w:t>,</w:t>
        </w:r>
      </w:ins>
      <w:del w:id="53" w:author="Bruno Ferreira do Nascimento" w:date="2024-01-12T18:33:00Z">
        <w:r w:rsidRPr="00160305" w:rsidDel="00573541">
          <w:rPr>
            <w:rFonts w:ascii="Arial" w:eastAsia="Arial" w:hAnsi="Arial" w:cs="Arial"/>
            <w:sz w:val="24"/>
            <w:szCs w:val="24"/>
          </w:rPr>
          <w:delText xml:space="preserve"> e</w:delText>
        </w:r>
      </w:del>
      <w:r w:rsidRPr="00160305">
        <w:rPr>
          <w:rFonts w:ascii="Arial" w:eastAsia="Arial" w:hAnsi="Arial" w:cs="Arial"/>
          <w:sz w:val="24"/>
          <w:szCs w:val="24"/>
        </w:rPr>
        <w:t xml:space="preserve"> certidão de estado civil</w:t>
      </w:r>
      <w:ins w:id="54" w:author="Bruno Ferreira do Nascimento" w:date="2024-01-12T18:33:00Z">
        <w:r w:rsidR="00573541">
          <w:rPr>
            <w:rFonts w:ascii="Arial" w:eastAsia="Arial" w:hAnsi="Arial" w:cs="Arial"/>
            <w:sz w:val="24"/>
            <w:szCs w:val="24"/>
          </w:rPr>
          <w:t>, comprovante de residência</w:t>
        </w:r>
      </w:ins>
      <w:r w:rsidRPr="00160305">
        <w:rPr>
          <w:rFonts w:ascii="Arial" w:eastAsia="Arial" w:hAnsi="Arial" w:cs="Arial"/>
          <w:sz w:val="24"/>
          <w:szCs w:val="24"/>
        </w:rPr>
        <w:t>;</w:t>
      </w:r>
      <w:commentRangeEnd w:id="51"/>
      <w:r w:rsidR="00573541">
        <w:rPr>
          <w:rStyle w:val="Refdecomentrio"/>
        </w:rPr>
        <w:commentReference w:id="51"/>
      </w:r>
    </w:p>
    <w:p w14:paraId="00000038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b) Certidão Especial expedida pelo TJDFT;</w:t>
      </w:r>
    </w:p>
    <w:p w14:paraId="00000039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c) Certidões expedidas pela Justiça Federal e do Trabalho;</w:t>
      </w:r>
    </w:p>
    <w:p w14:paraId="0000003A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d) Certidão de situação fiscal em relação aos débitos da Fazenda Nacional e do Distrito Federal – PGFN e GDF.</w:t>
      </w:r>
    </w:p>
    <w:p w14:paraId="0000003B" w14:textId="77777777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II) IMÓVEL:</w:t>
      </w:r>
    </w:p>
    <w:p w14:paraId="0000003C" w14:textId="77777777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a) Certidão de ônus da matrícula nº 79060 atualizada, expedida pelo Cartório do 1º Ofício de Registro de Imóveis do Distrito Federal;</w:t>
      </w:r>
    </w:p>
    <w:sdt>
      <w:sdtPr>
        <w:rPr>
          <w:rFonts w:ascii="Arial" w:hAnsi="Arial" w:cs="Arial"/>
          <w:sz w:val="24"/>
          <w:szCs w:val="24"/>
        </w:rPr>
        <w:tag w:val="goog_rdk_12"/>
        <w:id w:val="1909718970"/>
      </w:sdtPr>
      <w:sdtContent>
        <w:p w14:paraId="0000003D" w14:textId="057358D9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b) Certidão Negativa do IPTU/TLP 2023;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11"/>
              <w:id w:val="310989281"/>
              <w:showingPlcHdr/>
            </w:sdtPr>
            <w:sdtContent>
              <w:r w:rsidR="007E1239">
                <w:rPr>
                  <w:rFonts w:ascii="Arial" w:hAnsi="Arial" w:cs="Arial"/>
                  <w:sz w:val="24"/>
                  <w:szCs w:val="24"/>
                </w:rPr>
                <w:t xml:space="preserve">     </w:t>
              </w:r>
            </w:sdtContent>
          </w:sdt>
        </w:p>
      </w:sdtContent>
    </w:sdt>
    <w:sdt>
      <w:sdtPr>
        <w:rPr>
          <w:rFonts w:ascii="Arial" w:hAnsi="Arial" w:cs="Arial"/>
          <w:sz w:val="24"/>
          <w:szCs w:val="24"/>
        </w:rPr>
        <w:tag w:val="goog_rdk_13"/>
        <w:id w:val="-234097556"/>
      </w:sdtPr>
      <w:sdtContent>
        <w:p w14:paraId="2A73FF16" w14:textId="77777777" w:rsidR="007E1239" w:rsidRDefault="007E1239">
          <w:pPr>
            <w:spacing w:after="0" w:line="240" w:lineRule="auto"/>
            <w:ind w:left="-284" w:right="-851"/>
            <w:jc w:val="both"/>
            <w:rPr>
              <w:ins w:id="55" w:author="Bruno Ferreira do Nascimento" w:date="2024-01-12T18:41:00Z"/>
              <w:rFonts w:ascii="Arial" w:hAnsi="Arial" w:cs="Arial"/>
              <w:sz w:val="24"/>
              <w:szCs w:val="24"/>
            </w:rPr>
          </w:pPr>
        </w:p>
        <w:p w14:paraId="048FBBF0" w14:textId="77777777" w:rsidR="001123A7" w:rsidRDefault="00000000" w:rsidP="006321B6">
          <w:pPr>
            <w:spacing w:after="0" w:line="240" w:lineRule="auto"/>
            <w:ind w:left="-283" w:right="-850"/>
            <w:jc w:val="both"/>
            <w:rPr>
              <w:ins w:id="56" w:author="Bruno Ferreira do Nascimento" w:date="2024-01-13T09:39:00Z"/>
              <w:rFonts w:ascii="Arial" w:eastAsia="Arial" w:hAnsi="Arial" w:cs="Arial"/>
              <w:sz w:val="24"/>
              <w:szCs w:val="24"/>
            </w:rPr>
          </w:pPr>
          <w:customXmlInsRangeStart w:id="57" w:author="Bruno Ferreira do Nascimento" w:date="2024-01-12T18:41:00Z"/>
          <w:sdt>
            <w:sdtPr>
              <w:rPr>
                <w:rFonts w:ascii="Arial" w:hAnsi="Arial" w:cs="Arial"/>
                <w:sz w:val="24"/>
                <w:szCs w:val="24"/>
              </w:rPr>
              <w:tag w:val="goog_rdk_5"/>
              <w:id w:val="1325862670"/>
            </w:sdtPr>
            <w:sdtContent>
              <w:customXmlInsRangeEnd w:id="57"/>
              <w:ins w:id="58" w:author="Bruno Ferreira do Nascimento" w:date="2024-01-12T18:41:00Z">
                <w:r w:rsidR="007E1239">
                  <w:rPr>
                    <w:rFonts w:ascii="Arial" w:hAnsi="Arial" w:cs="Arial"/>
                    <w:sz w:val="24"/>
                    <w:szCs w:val="24"/>
                  </w:rPr>
                  <w:t>4</w:t>
                </w:r>
                <w:r w:rsidR="007E1239" w:rsidRPr="00160305">
                  <w:rPr>
                    <w:rFonts w:ascii="Arial" w:eastAsia="Arial" w:hAnsi="Arial" w:cs="Arial"/>
                    <w:sz w:val="24"/>
                    <w:szCs w:val="24"/>
                  </w:rPr>
                  <w:t>.</w:t>
                </w:r>
                <w:r w:rsidR="007E1239">
                  <w:rPr>
                    <w:rFonts w:ascii="Arial" w:eastAsia="Arial" w:hAnsi="Arial" w:cs="Arial"/>
                    <w:sz w:val="24"/>
                    <w:szCs w:val="24"/>
                  </w:rPr>
                  <w:t>2</w:t>
                </w:r>
                <w:r w:rsidR="007E1239" w:rsidRPr="00160305">
                  <w:rPr>
                    <w:rFonts w:ascii="Arial" w:eastAsia="Arial" w:hAnsi="Arial" w:cs="Arial"/>
                    <w:sz w:val="24"/>
                    <w:szCs w:val="24"/>
                  </w:rPr>
                  <w:t xml:space="preserve">. </w:t>
                </w:r>
              </w:ins>
              <w:customXmlInsRangeStart w:id="59" w:author="Bruno Ferreira do Nascimento" w:date="2024-01-12T18:41:00Z"/>
            </w:sdtContent>
          </w:sdt>
          <w:customXmlInsRangeEnd w:id="59"/>
          <w:ins w:id="60" w:author="Bruno Ferreira do Nascimento" w:date="2024-01-12T18:41:00Z">
            <w:r w:rsidR="007E1239" w:rsidRPr="00160305">
              <w:rPr>
                <w:rFonts w:ascii="Arial" w:eastAsia="Arial" w:hAnsi="Arial" w:cs="Arial"/>
                <w:sz w:val="24"/>
                <w:szCs w:val="24"/>
              </w:rPr>
              <w:t xml:space="preserve"> OS VENDEDORES apresenta</w:t>
            </w:r>
          </w:ins>
          <w:ins w:id="61" w:author="Bruno Ferreira do Nascimento" w:date="2024-01-12T18:42:00Z">
            <w:r w:rsidR="007E1239">
              <w:rPr>
                <w:rFonts w:ascii="Arial" w:eastAsia="Arial" w:hAnsi="Arial" w:cs="Arial"/>
                <w:sz w:val="24"/>
                <w:szCs w:val="24"/>
              </w:rPr>
              <w:t>rão</w:t>
            </w:r>
          </w:ins>
          <w:ins w:id="62" w:author="Bruno Ferreira do Nascimento" w:date="2024-01-12T18:41:00Z">
            <w:r w:rsidR="007E1239" w:rsidRPr="00160305">
              <w:rPr>
                <w:rFonts w:ascii="Arial" w:eastAsia="Arial" w:hAnsi="Arial" w:cs="Arial"/>
                <w:sz w:val="24"/>
                <w:szCs w:val="24"/>
              </w:rPr>
              <w:t xml:space="preserve"> ao COMPRADOR, </w:t>
            </w:r>
          </w:ins>
          <w:ins w:id="63" w:author="Bruno Ferreira do Nascimento" w:date="2024-01-12T18:42:00Z">
            <w:r w:rsidR="007E1239">
              <w:rPr>
                <w:rFonts w:ascii="Arial" w:eastAsia="Arial" w:hAnsi="Arial" w:cs="Arial"/>
                <w:sz w:val="24"/>
                <w:szCs w:val="24"/>
              </w:rPr>
              <w:t>no prazo de 15 dias de</w:t>
            </w:r>
          </w:ins>
          <w:ins w:id="64" w:author="Bruno Ferreira do Nascimento" w:date="2024-01-12T18:41:00Z">
            <w:r w:rsidR="007E1239" w:rsidRPr="00160305">
              <w:rPr>
                <w:rFonts w:ascii="Arial" w:eastAsia="Arial" w:hAnsi="Arial" w:cs="Arial"/>
                <w:sz w:val="24"/>
                <w:szCs w:val="24"/>
              </w:rPr>
              <w:t xml:space="preserve">ste ato, </w:t>
            </w:r>
          </w:ins>
          <w:ins w:id="65" w:author="Bruno Ferreira do Nascimento" w:date="2024-01-12T18:42:00Z">
            <w:r w:rsidR="007E1239" w:rsidRPr="00160305">
              <w:rPr>
                <w:rFonts w:ascii="Arial" w:eastAsia="Arial" w:hAnsi="Arial" w:cs="Arial"/>
                <w:sz w:val="24"/>
                <w:szCs w:val="24"/>
              </w:rPr>
              <w:t>Certidão de quitação junto ao condomínio</w:t>
            </w:r>
          </w:ins>
          <w:ins w:id="66" w:author="Bruno Ferreira do Nascimento" w:date="2024-01-12T18:41:00Z">
            <w:r w:rsidR="007E1239" w:rsidRPr="00160305">
              <w:rPr>
                <w:rFonts w:ascii="Arial" w:eastAsia="Arial" w:hAnsi="Arial" w:cs="Arial"/>
                <w:sz w:val="24"/>
                <w:szCs w:val="24"/>
              </w:rPr>
              <w:t>, exigid</w:t>
            </w:r>
          </w:ins>
          <w:ins w:id="67" w:author="Bruno Ferreira do Nascimento" w:date="2024-01-12T18:43:00Z">
            <w:r w:rsidR="007E1239">
              <w:rPr>
                <w:rFonts w:ascii="Arial" w:eastAsia="Arial" w:hAnsi="Arial" w:cs="Arial"/>
                <w:sz w:val="24"/>
                <w:szCs w:val="24"/>
              </w:rPr>
              <w:t>a</w:t>
            </w:r>
          </w:ins>
          <w:ins w:id="68" w:author="Bruno Ferreira do Nascimento" w:date="2024-01-12T18:41:00Z">
            <w:r w:rsidR="007E1239" w:rsidRPr="00160305">
              <w:rPr>
                <w:rFonts w:ascii="Arial" w:eastAsia="Arial" w:hAnsi="Arial" w:cs="Arial"/>
                <w:sz w:val="24"/>
                <w:szCs w:val="24"/>
              </w:rPr>
              <w:t xml:space="preserve"> para a lavratura da escritura, e se compromete</w:t>
            </w:r>
          </w:ins>
          <w:ins w:id="69" w:author="Bruno Ferreira do Nascimento" w:date="2024-01-12T18:43:00Z">
            <w:r w:rsidR="007E1239">
              <w:rPr>
                <w:rFonts w:ascii="Arial" w:eastAsia="Arial" w:hAnsi="Arial" w:cs="Arial"/>
                <w:sz w:val="24"/>
                <w:szCs w:val="24"/>
              </w:rPr>
              <w:t xml:space="preserve">m a apresentar nova </w:t>
            </w:r>
            <w:r w:rsidR="007E1239" w:rsidRPr="00160305">
              <w:rPr>
                <w:rFonts w:ascii="Arial" w:eastAsia="Arial" w:hAnsi="Arial" w:cs="Arial"/>
                <w:sz w:val="24"/>
                <w:szCs w:val="24"/>
              </w:rPr>
              <w:t xml:space="preserve">Certidão de quitação junto ao condomínio </w:t>
            </w:r>
          </w:ins>
          <w:ins w:id="70" w:author="Bruno Ferreira do Nascimento" w:date="2024-01-12T18:41:00Z">
            <w:r w:rsidR="007E1239" w:rsidRPr="00160305">
              <w:rPr>
                <w:rFonts w:ascii="Arial" w:eastAsia="Arial" w:hAnsi="Arial" w:cs="Arial"/>
                <w:sz w:val="24"/>
                <w:szCs w:val="24"/>
              </w:rPr>
              <w:t>atualiz</w:t>
            </w:r>
          </w:ins>
          <w:ins w:id="71" w:author="Bruno Ferreira do Nascimento" w:date="2024-01-12T18:44:00Z">
            <w:r w:rsidR="007E1239">
              <w:rPr>
                <w:rFonts w:ascii="Arial" w:eastAsia="Arial" w:hAnsi="Arial" w:cs="Arial"/>
                <w:sz w:val="24"/>
                <w:szCs w:val="24"/>
              </w:rPr>
              <w:t>ada</w:t>
            </w:r>
          </w:ins>
          <w:ins w:id="72" w:author="Bruno Ferreira do Nascimento" w:date="2024-01-12T18:41:00Z">
            <w:r w:rsidR="007E1239" w:rsidRPr="00160305">
              <w:rPr>
                <w:rFonts w:ascii="Arial" w:eastAsia="Arial" w:hAnsi="Arial" w:cs="Arial"/>
                <w:sz w:val="24"/>
                <w:szCs w:val="24"/>
              </w:rPr>
              <w:t xml:space="preserve"> na data acordada para a assinatura do contrato de compra e venda com o Agente Financeiro, com força de escritura pública</w:t>
            </w:r>
          </w:ins>
          <w:ins w:id="73" w:author="Bruno Ferreira do Nascimento" w:date="2024-01-12T18:44:00Z">
            <w:r w:rsidR="007E1239">
              <w:rPr>
                <w:rFonts w:ascii="Arial" w:eastAsia="Arial" w:hAnsi="Arial" w:cs="Arial"/>
                <w:sz w:val="24"/>
                <w:szCs w:val="24"/>
              </w:rPr>
              <w:t>.</w:t>
            </w:r>
          </w:ins>
          <w:ins w:id="74" w:author="Bruno Ferreira do Nascimento" w:date="2024-01-12T18:41:00Z">
            <w:r w:rsidR="007E1239" w:rsidRPr="0016030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ins>
        </w:p>
        <w:p w14:paraId="1BA4DB37" w14:textId="77777777" w:rsidR="001123A7" w:rsidRDefault="001123A7" w:rsidP="006321B6">
          <w:pPr>
            <w:spacing w:after="0" w:line="240" w:lineRule="auto"/>
            <w:ind w:left="-283" w:right="-850"/>
            <w:jc w:val="both"/>
            <w:rPr>
              <w:ins w:id="75" w:author="Bruno Ferreira do Nascimento" w:date="2024-01-13T09:39:00Z"/>
              <w:rFonts w:ascii="Arial" w:eastAsia="Arial" w:hAnsi="Arial" w:cs="Arial"/>
              <w:sz w:val="24"/>
              <w:szCs w:val="24"/>
            </w:rPr>
          </w:pPr>
        </w:p>
        <w:p w14:paraId="6C046092" w14:textId="47F46946" w:rsidR="006321B6" w:rsidRDefault="001123A7" w:rsidP="006321B6">
          <w:pPr>
            <w:spacing w:after="0" w:line="240" w:lineRule="auto"/>
            <w:ind w:left="-283" w:right="-850"/>
            <w:jc w:val="both"/>
            <w:rPr>
              <w:ins w:id="76" w:author="Bruno Ferreira do Nascimento" w:date="2024-01-13T11:14:00Z"/>
              <w:rFonts w:ascii="Arial" w:eastAsia="Arial" w:hAnsi="Arial" w:cs="Arial"/>
              <w:sz w:val="24"/>
              <w:szCs w:val="24"/>
            </w:rPr>
          </w:pPr>
          <w:ins w:id="77" w:author="Bruno Ferreira do Nascimento" w:date="2024-01-13T09:39:00Z">
            <w:r>
              <w:rPr>
                <w:rFonts w:ascii="Arial" w:eastAsia="Arial" w:hAnsi="Arial" w:cs="Arial"/>
                <w:sz w:val="24"/>
                <w:szCs w:val="24"/>
              </w:rPr>
              <w:t>4.</w:t>
            </w:r>
          </w:ins>
          <w:ins w:id="78" w:author="Bruno Ferreira do Nascimento" w:date="2024-01-13T09:40:00Z"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ins>
          <w:ins w:id="79" w:author="Bruno Ferreira do Nascimento" w:date="2024-01-13T09:39:00Z">
            <w:r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</w:ins>
          <w:ins w:id="80" w:author="Bruno Ferreira do Nascimento" w:date="2024-01-12T20:07:00Z">
            <w:r w:rsidR="006321B6" w:rsidRPr="00AB7841">
              <w:rPr>
                <w:rFonts w:ascii="Arial" w:eastAsia="Arial" w:hAnsi="Arial" w:cs="Arial"/>
                <w:sz w:val="24"/>
                <w:szCs w:val="24"/>
              </w:rPr>
              <w:t xml:space="preserve">Caso </w:t>
            </w:r>
          </w:ins>
          <w:ins w:id="81" w:author="Bruno Ferreira do Nascimento" w:date="2024-01-13T10:32:00Z">
            <w:r w:rsidR="005C3491">
              <w:rPr>
                <w:rFonts w:ascii="Arial" w:eastAsia="Arial" w:hAnsi="Arial" w:cs="Arial"/>
                <w:sz w:val="24"/>
                <w:szCs w:val="24"/>
              </w:rPr>
              <w:t>haja algum apontamento nas certidões/documentos d</w:t>
            </w:r>
          </w:ins>
          <w:ins w:id="82" w:author="Bruno Ferreira do Nascimento" w:date="2024-01-12T20:07:00Z">
            <w:r w:rsidR="006321B6" w:rsidRPr="00AB7841">
              <w:rPr>
                <w:rFonts w:ascii="Arial" w:eastAsia="Arial" w:hAnsi="Arial" w:cs="Arial"/>
                <w:sz w:val="24"/>
                <w:szCs w:val="24"/>
              </w:rPr>
              <w:t xml:space="preserve">os </w:t>
            </w:r>
            <w:r w:rsidR="006321B6" w:rsidRPr="00177DAE">
              <w:rPr>
                <w:rFonts w:ascii="Arial" w:eastAsia="Arial" w:hAnsi="Arial" w:cs="Arial"/>
                <w:caps/>
                <w:sz w:val="24"/>
                <w:szCs w:val="24"/>
              </w:rPr>
              <w:t>vendedores</w:t>
            </w:r>
            <w:r w:rsidR="006321B6" w:rsidRPr="00AB784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ins>
          <w:ins w:id="83" w:author="Bruno Ferreira do Nascimento" w:date="2024-01-13T10:32:00Z">
            <w:r w:rsidR="005C3491">
              <w:rPr>
                <w:rFonts w:ascii="Arial" w:eastAsia="Arial" w:hAnsi="Arial" w:cs="Arial"/>
                <w:sz w:val="24"/>
                <w:szCs w:val="24"/>
              </w:rPr>
              <w:t>até o momento da a</w:t>
            </w:r>
          </w:ins>
          <w:ins w:id="84" w:author="Bruno Ferreira do Nascimento" w:date="2024-01-13T10:33:00Z">
            <w:r w:rsidR="005C3491">
              <w:rPr>
                <w:rFonts w:ascii="Arial" w:eastAsia="Arial" w:hAnsi="Arial" w:cs="Arial"/>
                <w:sz w:val="24"/>
                <w:szCs w:val="24"/>
              </w:rPr>
              <w:t xml:space="preserve">ssinatura da escritura ou os VENDEDORES </w:t>
            </w:r>
          </w:ins>
          <w:ins w:id="85" w:author="Bruno Ferreira do Nascimento" w:date="2024-01-12T20:07:00Z">
            <w:r w:rsidR="006321B6" w:rsidRPr="00AB7841">
              <w:rPr>
                <w:rFonts w:ascii="Arial" w:eastAsia="Arial" w:hAnsi="Arial" w:cs="Arial"/>
                <w:sz w:val="24"/>
                <w:szCs w:val="24"/>
              </w:rPr>
              <w:t xml:space="preserve">não </w:t>
            </w:r>
          </w:ins>
          <w:ins w:id="86" w:author="Bruno Ferreira do Nascimento" w:date="2024-01-12T20:08:00Z">
            <w:r w:rsidR="006321B6">
              <w:rPr>
                <w:rFonts w:ascii="Arial" w:eastAsia="Arial" w:hAnsi="Arial" w:cs="Arial"/>
                <w:sz w:val="24"/>
                <w:szCs w:val="24"/>
              </w:rPr>
              <w:t>apresente</w:t>
            </w:r>
          </w:ins>
          <w:ins w:id="87" w:author="Bruno Ferreira do Nascimento" w:date="2024-01-12T20:15:00Z">
            <w:r w:rsidR="003A1CAB">
              <w:rPr>
                <w:rFonts w:ascii="Arial" w:eastAsia="Arial" w:hAnsi="Arial" w:cs="Arial"/>
                <w:sz w:val="24"/>
                <w:szCs w:val="24"/>
              </w:rPr>
              <w:t>m</w:t>
            </w:r>
          </w:ins>
          <w:ins w:id="88" w:author="Bruno Ferreira do Nascimento" w:date="2024-01-12T20:09:00Z">
            <w:r w:rsidR="006321B6">
              <w:rPr>
                <w:rFonts w:ascii="Arial" w:eastAsia="Arial" w:hAnsi="Arial" w:cs="Arial"/>
                <w:sz w:val="24"/>
                <w:szCs w:val="24"/>
              </w:rPr>
              <w:t xml:space="preserve"> a</w:t>
            </w:r>
          </w:ins>
          <w:ins w:id="89" w:author="Bruno Ferreira do Nascimento" w:date="2024-01-13T09:39:00Z">
            <w:r>
              <w:rPr>
                <w:rFonts w:ascii="Arial" w:eastAsia="Arial" w:hAnsi="Arial" w:cs="Arial"/>
                <w:sz w:val="24"/>
                <w:szCs w:val="24"/>
              </w:rPr>
              <w:t xml:space="preserve">s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certidões</w:t>
            </w:r>
          </w:ins>
          <w:ins w:id="90" w:author="Bruno Ferreira do Nascimento" w:date="2024-01-13T09:40:00Z">
            <w:r>
              <w:rPr>
                <w:rFonts w:ascii="Arial" w:eastAsia="Arial" w:hAnsi="Arial" w:cs="Arial"/>
                <w:sz w:val="24"/>
                <w:szCs w:val="24"/>
              </w:rPr>
              <w:t xml:space="preserve">/documentos </w:t>
            </w:r>
          </w:ins>
          <w:ins w:id="91" w:author="Bruno Ferreira do Nascimento" w:date="2024-01-12T20:09:00Z">
            <w:r w:rsidR="006321B6">
              <w:rPr>
                <w:rFonts w:ascii="Arial" w:eastAsia="Arial" w:hAnsi="Arial" w:cs="Arial"/>
                <w:sz w:val="24"/>
                <w:szCs w:val="24"/>
              </w:rPr>
              <w:t xml:space="preserve">conforme </w:t>
            </w:r>
          </w:ins>
          <w:ins w:id="92" w:author="Bruno Ferreira do Nascimento" w:date="2024-01-12T20:10:00Z">
            <w:r w:rsidR="006321B6">
              <w:rPr>
                <w:rFonts w:ascii="Arial" w:eastAsia="Arial" w:hAnsi="Arial" w:cs="Arial"/>
                <w:sz w:val="24"/>
                <w:szCs w:val="24"/>
              </w:rPr>
              <w:t>definido n</w:t>
            </w:r>
          </w:ins>
          <w:ins w:id="93" w:author="Bruno Ferreira do Nascimento" w:date="2024-01-13T09:41:00Z">
            <w:r>
              <w:rPr>
                <w:rFonts w:ascii="Arial" w:eastAsia="Arial" w:hAnsi="Arial" w:cs="Arial"/>
                <w:sz w:val="24"/>
                <w:szCs w:val="24"/>
              </w:rPr>
              <w:t>as</w:t>
            </w:r>
          </w:ins>
          <w:ins w:id="94" w:author="Bruno Ferreira do Nascimento" w:date="2024-01-12T20:09:00Z">
            <w:r w:rsidR="006321B6">
              <w:rPr>
                <w:rFonts w:ascii="Arial" w:eastAsia="Arial" w:hAnsi="Arial" w:cs="Arial"/>
                <w:sz w:val="24"/>
                <w:szCs w:val="24"/>
              </w:rPr>
              <w:t xml:space="preserve"> cláusula</w:t>
            </w:r>
          </w:ins>
          <w:ins w:id="95" w:author="Bruno Ferreira do Nascimento" w:date="2024-01-13T09:40:00Z">
            <w:r>
              <w:rPr>
                <w:rFonts w:ascii="Arial" w:eastAsia="Arial" w:hAnsi="Arial" w:cs="Arial"/>
                <w:sz w:val="24"/>
                <w:szCs w:val="24"/>
              </w:rPr>
              <w:t>s 4.</w:t>
            </w:r>
          </w:ins>
          <w:ins w:id="96" w:author="Bruno Ferreira do Nascimento" w:date="2024-01-13T09:41:00Z"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ins>
          <w:ins w:id="97" w:author="Bruno Ferreira do Nascimento" w:date="2024-01-13T09:40:00Z">
            <w:r>
              <w:rPr>
                <w:rFonts w:ascii="Arial" w:eastAsia="Arial" w:hAnsi="Arial" w:cs="Arial"/>
                <w:sz w:val="24"/>
                <w:szCs w:val="24"/>
              </w:rPr>
              <w:t xml:space="preserve"> e 4.</w:t>
            </w:r>
          </w:ins>
          <w:ins w:id="98" w:author="Bruno Ferreira do Nascimento" w:date="2024-01-13T09:41:00Z"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ins>
          <w:ins w:id="99" w:author="Bruno Ferreira do Nascimento" w:date="2024-01-12T20:07:00Z">
            <w:r w:rsidR="006321B6" w:rsidRPr="00AB7841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</w:ins>
          <w:ins w:id="100" w:author="Bruno Ferreira do Nascimento" w:date="2024-01-12T20:10:00Z">
            <w:r w:rsidR="006321B6" w:rsidRPr="006321B6">
              <w:rPr>
                <w:rFonts w:ascii="Arial" w:eastAsia="Arial" w:hAnsi="Arial" w:cs="Arial"/>
                <w:sz w:val="24"/>
                <w:szCs w:val="24"/>
              </w:rPr>
              <w:t>este documento poderá ser rescindido unilateralmente pelo COMPRADOR</w:t>
            </w:r>
          </w:ins>
          <w:ins w:id="101" w:author="Bruno Ferreira do Nascimento" w:date="2024-01-13T11:02:00Z">
            <w:r w:rsidR="00DE6216">
              <w:rPr>
                <w:rFonts w:ascii="Arial" w:eastAsia="Arial" w:hAnsi="Arial" w:cs="Arial"/>
                <w:sz w:val="24"/>
                <w:szCs w:val="24"/>
              </w:rPr>
              <w:t xml:space="preserve"> no prazo de 30 dias da consta</w:t>
            </w:r>
          </w:ins>
          <w:ins w:id="102" w:author="Bruno Ferreira do Nascimento" w:date="2024-01-13T11:04:00Z">
            <w:r w:rsidR="00DE6216">
              <w:rPr>
                <w:rFonts w:ascii="Arial" w:eastAsia="Arial" w:hAnsi="Arial" w:cs="Arial"/>
                <w:sz w:val="24"/>
                <w:szCs w:val="24"/>
              </w:rPr>
              <w:t>ta</w:t>
            </w:r>
          </w:ins>
          <w:ins w:id="103" w:author="Bruno Ferreira do Nascimento" w:date="2024-01-13T11:02:00Z">
            <w:r w:rsidR="00DE6216">
              <w:rPr>
                <w:rFonts w:ascii="Arial" w:eastAsia="Arial" w:hAnsi="Arial" w:cs="Arial"/>
                <w:sz w:val="24"/>
                <w:szCs w:val="24"/>
              </w:rPr>
              <w:t>ç</w:t>
            </w:r>
          </w:ins>
          <w:ins w:id="104" w:author="Bruno Ferreira do Nascimento" w:date="2024-01-13T11:03:00Z">
            <w:r w:rsidR="00DE6216">
              <w:rPr>
                <w:rFonts w:ascii="Arial" w:eastAsia="Arial" w:hAnsi="Arial" w:cs="Arial"/>
                <w:sz w:val="24"/>
                <w:szCs w:val="24"/>
              </w:rPr>
              <w:t xml:space="preserve">ão do apontamento ou do atraso na apresentação das </w:t>
            </w:r>
            <w:r w:rsidR="00DE6216">
              <w:rPr>
                <w:rFonts w:ascii="Arial" w:eastAsia="Arial" w:hAnsi="Arial" w:cs="Arial"/>
                <w:sz w:val="24"/>
                <w:szCs w:val="24"/>
              </w:rPr>
              <w:t>certidões/documentos</w:t>
            </w:r>
          </w:ins>
          <w:ins w:id="105" w:author="Bruno Ferreira do Nascimento" w:date="2024-01-12T20:10:00Z">
            <w:r w:rsidR="006321B6" w:rsidRPr="006321B6">
              <w:rPr>
                <w:rFonts w:ascii="Arial" w:eastAsia="Arial" w:hAnsi="Arial" w:cs="Arial"/>
                <w:sz w:val="24"/>
                <w:szCs w:val="24"/>
              </w:rPr>
              <w:t>, resultando na devolução do valor do sinal, pelos VENDEDORES, por eles recebido,</w:t>
            </w:r>
          </w:ins>
          <w:ins w:id="106" w:author="Bruno Ferreira do Nascimento" w:date="2024-01-12T20:11:00Z">
            <w:r w:rsidR="006321B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ins>
          <w:ins w:id="107" w:author="Bruno Ferreira do Nascimento" w:date="2024-01-12T20:10:00Z">
            <w:r w:rsidR="006321B6" w:rsidRPr="006321B6">
              <w:rPr>
                <w:rFonts w:ascii="Arial" w:eastAsia="Arial" w:hAnsi="Arial" w:cs="Arial"/>
                <w:sz w:val="24"/>
                <w:szCs w:val="24"/>
              </w:rPr>
              <w:t>mais o equivalente com atualização monetária segundo índices oficiais, em favor do COMPRADOR</w:t>
            </w:r>
          </w:ins>
          <w:ins w:id="108" w:author="Bruno Ferreira do Nascimento" w:date="2024-01-12T20:11:00Z">
            <w:r w:rsidR="006321B6">
              <w:rPr>
                <w:rFonts w:ascii="Arial" w:eastAsia="Arial" w:hAnsi="Arial" w:cs="Arial"/>
                <w:sz w:val="24"/>
                <w:szCs w:val="24"/>
              </w:rPr>
              <w:t>.</w:t>
            </w:r>
          </w:ins>
        </w:p>
        <w:p w14:paraId="537287F7" w14:textId="77777777" w:rsidR="00735E96" w:rsidRDefault="00735E96" w:rsidP="006321B6">
          <w:pPr>
            <w:spacing w:after="0" w:line="240" w:lineRule="auto"/>
            <w:ind w:left="-283" w:right="-850"/>
            <w:jc w:val="both"/>
            <w:rPr>
              <w:ins w:id="109" w:author="Bruno Ferreira do Nascimento" w:date="2024-01-13T11:14:00Z"/>
              <w:rFonts w:ascii="Arial" w:eastAsia="Arial" w:hAnsi="Arial" w:cs="Arial"/>
              <w:sz w:val="24"/>
              <w:szCs w:val="24"/>
            </w:rPr>
          </w:pPr>
        </w:p>
        <w:p w14:paraId="6F129B47" w14:textId="77777777" w:rsidR="00735E96" w:rsidRDefault="00735E96" w:rsidP="006321B6">
          <w:pPr>
            <w:spacing w:after="0" w:line="240" w:lineRule="auto"/>
            <w:ind w:left="-283" w:right="-850"/>
            <w:jc w:val="both"/>
            <w:rPr>
              <w:ins w:id="110" w:author="Bruno Ferreira do Nascimento" w:date="2024-01-13T11:16:00Z"/>
              <w:rFonts w:ascii="Arial" w:eastAsia="Arial" w:hAnsi="Arial" w:cs="Arial"/>
              <w:sz w:val="24"/>
              <w:szCs w:val="24"/>
            </w:rPr>
          </w:pPr>
          <w:ins w:id="111" w:author="Bruno Ferreira do Nascimento" w:date="2024-01-13T11:14:00Z">
            <w:r>
              <w:rPr>
                <w:rFonts w:ascii="Arial" w:eastAsia="Arial" w:hAnsi="Arial" w:cs="Arial"/>
                <w:sz w:val="24"/>
                <w:szCs w:val="24"/>
              </w:rPr>
              <w:t xml:space="preserve">4.4. </w:t>
            </w:r>
            <w:r w:rsidRPr="00735E96">
              <w:rPr>
                <w:rFonts w:ascii="Arial" w:eastAsia="Arial" w:hAnsi="Arial" w:cs="Arial"/>
                <w:sz w:val="24"/>
                <w:szCs w:val="24"/>
              </w:rPr>
              <w:t>Declara o VENDEDOR</w:t>
            </w:r>
          </w:ins>
          <w:ins w:id="112" w:author="Bruno Ferreira do Nascimento" w:date="2024-01-13T11:15:00Z"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160305">
              <w:rPr>
                <w:rFonts w:ascii="Arial" w:eastAsia="Arial" w:hAnsi="Arial" w:cs="Arial"/>
                <w:b/>
                <w:sz w:val="24"/>
                <w:szCs w:val="24"/>
              </w:rPr>
              <w:t>RAONI VIANA CASTANHA</w:t>
            </w:r>
          </w:ins>
          <w:ins w:id="113" w:author="Bruno Ferreira do Nascimento" w:date="2024-01-13T11:14:00Z">
            <w:r w:rsidRPr="00735E96">
              <w:rPr>
                <w:rFonts w:ascii="Arial" w:eastAsia="Arial" w:hAnsi="Arial" w:cs="Arial"/>
                <w:sz w:val="24"/>
                <w:szCs w:val="24"/>
              </w:rPr>
              <w:t xml:space="preserve"> que possuem o estado civil de solteiro bem como não convive e/ou tenham convivido em união estável</w:t>
            </w:r>
          </w:ins>
          <w:ins w:id="114" w:author="Bruno Ferreira do Nascimento" w:date="2024-01-13T11:15:00Z">
            <w:r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</w:ins>
        </w:p>
        <w:p w14:paraId="4AC8A7B9" w14:textId="77777777" w:rsidR="00735E96" w:rsidRDefault="00735E96" w:rsidP="006321B6">
          <w:pPr>
            <w:spacing w:after="0" w:line="240" w:lineRule="auto"/>
            <w:ind w:left="-283" w:right="-850"/>
            <w:jc w:val="both"/>
            <w:rPr>
              <w:ins w:id="115" w:author="Bruno Ferreira do Nascimento" w:date="2024-01-13T11:16:00Z"/>
              <w:rFonts w:ascii="Arial" w:eastAsia="Arial" w:hAnsi="Arial" w:cs="Arial"/>
              <w:sz w:val="24"/>
              <w:szCs w:val="24"/>
            </w:rPr>
          </w:pPr>
        </w:p>
        <w:p w14:paraId="74BD845B" w14:textId="7C873B76" w:rsidR="00735E96" w:rsidRDefault="00735E96" w:rsidP="006321B6">
          <w:pPr>
            <w:spacing w:after="0" w:line="240" w:lineRule="auto"/>
            <w:ind w:left="-283" w:right="-850"/>
            <w:jc w:val="both"/>
            <w:rPr>
              <w:ins w:id="116" w:author="Bruno Ferreira do Nascimento" w:date="2024-01-12T20:07:00Z"/>
              <w:rFonts w:ascii="Arial" w:eastAsia="Arial" w:hAnsi="Arial" w:cs="Arial"/>
              <w:sz w:val="24"/>
              <w:szCs w:val="24"/>
            </w:rPr>
          </w:pPr>
          <w:ins w:id="117" w:author="Bruno Ferreira do Nascimento" w:date="2024-01-13T11:16:00Z">
            <w:r>
              <w:rPr>
                <w:rFonts w:ascii="Arial" w:eastAsia="Arial" w:hAnsi="Arial" w:cs="Arial"/>
                <w:sz w:val="24"/>
                <w:szCs w:val="24"/>
              </w:rPr>
              <w:t xml:space="preserve">4.5. </w:t>
            </w:r>
          </w:ins>
          <w:ins w:id="118" w:author="Bruno Ferreira do Nascimento" w:date="2024-01-13T11:15:00Z">
            <w:r>
              <w:rPr>
                <w:rFonts w:ascii="Arial" w:eastAsia="Arial" w:hAnsi="Arial" w:cs="Arial"/>
                <w:sz w:val="24"/>
                <w:szCs w:val="24"/>
              </w:rPr>
              <w:t>De</w:t>
            </w:r>
          </w:ins>
          <w:ins w:id="119" w:author="Bruno Ferreira do Nascimento" w:date="2024-01-13T11:14:00Z">
            <w:r w:rsidRPr="00735E96">
              <w:rPr>
                <w:rFonts w:ascii="Arial" w:eastAsia="Arial" w:hAnsi="Arial" w:cs="Arial"/>
                <w:sz w:val="24"/>
                <w:szCs w:val="24"/>
              </w:rPr>
              <w:t>clara</w:t>
            </w:r>
          </w:ins>
          <w:ins w:id="120" w:author="Bruno Ferreira do Nascimento" w:date="2024-01-13T11:16:00Z">
            <w:r>
              <w:rPr>
                <w:rFonts w:ascii="Arial" w:eastAsia="Arial" w:hAnsi="Arial" w:cs="Arial"/>
                <w:sz w:val="24"/>
                <w:szCs w:val="24"/>
              </w:rPr>
              <w:t>m os VENDEDORES</w:t>
            </w:r>
          </w:ins>
          <w:ins w:id="121" w:author="Bruno Ferreira do Nascimento" w:date="2024-01-13T11:14:00Z">
            <w:r w:rsidRPr="00735E96">
              <w:rPr>
                <w:rFonts w:ascii="Arial" w:eastAsia="Arial" w:hAnsi="Arial" w:cs="Arial"/>
                <w:sz w:val="24"/>
                <w:szCs w:val="24"/>
              </w:rPr>
              <w:t xml:space="preserve"> que residem nesta capital (Brasília – DF) há mais de </w:t>
            </w:r>
          </w:ins>
          <w:ins w:id="122" w:author="Bruno Ferreira do Nascimento" w:date="2024-01-13T11:16:00Z"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ins>
          <w:ins w:id="123" w:author="Bruno Ferreira do Nascimento" w:date="2024-01-13T11:14:00Z">
            <w:r w:rsidRPr="00735E96">
              <w:rPr>
                <w:rFonts w:ascii="Arial" w:eastAsia="Arial" w:hAnsi="Arial" w:cs="Arial"/>
                <w:sz w:val="24"/>
                <w:szCs w:val="24"/>
              </w:rPr>
              <w:t xml:space="preserve"> anos.</w:t>
            </w:r>
          </w:ins>
        </w:p>
        <w:p w14:paraId="6F074FAB" w14:textId="7EF9B28D" w:rsidR="007E1239" w:rsidRPr="00160305" w:rsidRDefault="007E1239" w:rsidP="007E1239">
          <w:pPr>
            <w:spacing w:after="0" w:line="240" w:lineRule="auto"/>
            <w:ind w:left="-283" w:right="-850"/>
            <w:jc w:val="both"/>
            <w:rPr>
              <w:ins w:id="124" w:author="Bruno Ferreira do Nascimento" w:date="2024-01-12T18:41:00Z"/>
              <w:rFonts w:ascii="Arial" w:eastAsia="Arial" w:hAnsi="Arial" w:cs="Arial"/>
              <w:sz w:val="24"/>
              <w:szCs w:val="24"/>
            </w:rPr>
          </w:pPr>
        </w:p>
        <w:p w14:paraId="0000003E" w14:textId="66419D1E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del w:id="125" w:author="Bruno Ferreira do Nascimento" w:date="2024-01-12T18:44:00Z">
            <w:r w:rsidRPr="00160305" w:rsidDel="007E1239">
              <w:rPr>
                <w:rFonts w:ascii="Arial" w:eastAsia="Arial" w:hAnsi="Arial" w:cs="Arial"/>
                <w:sz w:val="24"/>
                <w:szCs w:val="24"/>
              </w:rPr>
              <w:delText>c) Certidão de quitação junto ao condomínio;</w:delText>
            </w:r>
          </w:del>
        </w:p>
      </w:sdtContent>
    </w:sdt>
    <w:p w14:paraId="0000003F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b/>
          <w:sz w:val="24"/>
          <w:szCs w:val="24"/>
        </w:rPr>
      </w:pPr>
    </w:p>
    <w:p w14:paraId="00000040" w14:textId="77777777" w:rsidR="0027149C" w:rsidRPr="00160305" w:rsidRDefault="00000000">
      <w:pPr>
        <w:spacing w:after="0" w:line="240" w:lineRule="auto"/>
        <w:ind w:left="-283" w:right="-850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QUINTA - DA ESCRITURA:</w:t>
      </w:r>
    </w:p>
    <w:p w14:paraId="00000041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2" w14:textId="48B6E65F" w:rsidR="0027149C" w:rsidRDefault="00000000">
      <w:pPr>
        <w:spacing w:after="0" w:line="240" w:lineRule="auto"/>
        <w:ind w:left="-283" w:right="-850"/>
        <w:jc w:val="both"/>
        <w:rPr>
          <w:ins w:id="126" w:author="Bruno Ferreira do Nascimento" w:date="2024-01-12T19:23:00Z"/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5.1. A outorga da escritura de compra e venda para o COMPRADOR, dar-se-á no prazo de até 90 (noventa) dias, a contar desta data, desde que entregue toda a documentação/certidões dos VENDEDORES e IMÓVEL descritos na Cláusula Quarta e quitado o valor descrito na Cláusula Segunda, item 2.1, letra “b”</w:t>
      </w:r>
      <w:ins w:id="127" w:author="Bruno Ferreira do Nascimento" w:date="2024-01-12T19:12:00Z">
        <w:r w:rsidR="00874541">
          <w:rPr>
            <w:rFonts w:ascii="Arial" w:eastAsia="Arial" w:hAnsi="Arial" w:cs="Arial"/>
            <w:sz w:val="24"/>
            <w:szCs w:val="24"/>
          </w:rPr>
          <w:t>,</w:t>
        </w:r>
      </w:ins>
      <w:ins w:id="128" w:author="Bruno Ferreira do Nascimento" w:date="2024-01-12T19:11:00Z">
        <w:r w:rsidR="00874541">
          <w:rPr>
            <w:rFonts w:ascii="Arial" w:eastAsia="Arial" w:hAnsi="Arial" w:cs="Arial"/>
            <w:sz w:val="24"/>
            <w:szCs w:val="24"/>
          </w:rPr>
          <w:t xml:space="preserve"> no momento da assinatura da escritura</w:t>
        </w:r>
      </w:ins>
      <w:r w:rsidRPr="00160305">
        <w:rPr>
          <w:rFonts w:ascii="Arial" w:eastAsia="Arial" w:hAnsi="Arial" w:cs="Arial"/>
          <w:sz w:val="24"/>
          <w:szCs w:val="24"/>
        </w:rPr>
        <w:t>.</w:t>
      </w:r>
    </w:p>
    <w:p w14:paraId="7AD365BE" w14:textId="77777777" w:rsidR="00AB7841" w:rsidRDefault="00AB7841">
      <w:pPr>
        <w:spacing w:after="0" w:line="240" w:lineRule="auto"/>
        <w:ind w:left="-283" w:right="-850"/>
        <w:jc w:val="both"/>
        <w:rPr>
          <w:ins w:id="129" w:author="Bruno Ferreira do Nascimento" w:date="2024-01-12T19:23:00Z"/>
          <w:rFonts w:ascii="Arial" w:eastAsia="Arial" w:hAnsi="Arial" w:cs="Arial"/>
          <w:sz w:val="24"/>
          <w:szCs w:val="24"/>
        </w:rPr>
      </w:pPr>
    </w:p>
    <w:p w14:paraId="17CA3AAD" w14:textId="77777777" w:rsidR="00506BD4" w:rsidRDefault="00AB7841">
      <w:pPr>
        <w:spacing w:after="0" w:line="240" w:lineRule="auto"/>
        <w:ind w:left="-283" w:right="-850"/>
        <w:jc w:val="both"/>
        <w:rPr>
          <w:ins w:id="130" w:author="Bruno Ferreira do Nascimento" w:date="2024-01-12T19:36:00Z"/>
          <w:rFonts w:ascii="Arial" w:eastAsia="Arial" w:hAnsi="Arial" w:cs="Arial"/>
          <w:sz w:val="24"/>
          <w:szCs w:val="24"/>
        </w:rPr>
      </w:pPr>
      <w:ins w:id="131" w:author="Bruno Ferreira do Nascimento" w:date="2024-01-12T19:23:00Z">
        <w:r>
          <w:rPr>
            <w:rFonts w:ascii="Arial" w:eastAsia="Arial" w:hAnsi="Arial" w:cs="Arial"/>
            <w:sz w:val="24"/>
            <w:szCs w:val="24"/>
          </w:rPr>
          <w:t xml:space="preserve">5.2. </w:t>
        </w:r>
        <w:r w:rsidRPr="00AB7841">
          <w:rPr>
            <w:rFonts w:ascii="Arial" w:eastAsia="Arial" w:hAnsi="Arial" w:cs="Arial"/>
            <w:sz w:val="24"/>
            <w:szCs w:val="24"/>
          </w:rPr>
          <w:t xml:space="preserve">Caso qualquer dos </w:t>
        </w:r>
        <w:r w:rsidRPr="00AB7841">
          <w:rPr>
            <w:rFonts w:ascii="Arial" w:eastAsia="Arial" w:hAnsi="Arial" w:cs="Arial"/>
            <w:caps/>
            <w:sz w:val="24"/>
            <w:szCs w:val="24"/>
            <w:rPrChange w:id="132" w:author="Bruno Ferreira do Nascimento" w:date="2024-01-12T19:23:00Z">
              <w:rPr>
                <w:rFonts w:ascii="Arial" w:eastAsia="Arial" w:hAnsi="Arial" w:cs="Arial"/>
                <w:sz w:val="24"/>
                <w:szCs w:val="24"/>
              </w:rPr>
            </w:rPrChange>
          </w:rPr>
          <w:t>vendedores</w:t>
        </w:r>
        <w:r w:rsidRPr="00AB7841">
          <w:rPr>
            <w:rFonts w:ascii="Arial" w:eastAsia="Arial" w:hAnsi="Arial" w:cs="Arial"/>
            <w:sz w:val="24"/>
            <w:szCs w:val="24"/>
          </w:rPr>
          <w:t xml:space="preserve"> não compareça à convocação para a realização da escritura de transferência de propriedade</w:t>
        </w:r>
      </w:ins>
      <w:ins w:id="133" w:author="Bruno Ferreira do Nascimento" w:date="2024-01-12T19:26:00Z">
        <w:r w:rsidRPr="00AB7841">
          <w:rPr>
            <w:rFonts w:ascii="Arial" w:eastAsia="Arial" w:hAnsi="Arial" w:cs="Arial"/>
            <w:sz w:val="24"/>
            <w:szCs w:val="24"/>
          </w:rPr>
          <w:t>, sem motivo justificado, fica estabelecido que</w:t>
        </w:r>
      </w:ins>
      <w:ins w:id="134" w:author="Bruno Ferreira do Nascimento" w:date="2024-01-12T19:23:00Z">
        <w:r w:rsidRPr="00AB7841">
          <w:rPr>
            <w:rFonts w:ascii="Arial" w:eastAsia="Arial" w:hAnsi="Arial" w:cs="Arial"/>
            <w:sz w:val="24"/>
            <w:szCs w:val="24"/>
          </w:rPr>
          <w:t xml:space="preserve"> será</w:t>
        </w:r>
      </w:ins>
      <w:ins w:id="135" w:author="Bruno Ferreira do Nascimento" w:date="2024-01-12T19:29:00Z">
        <w:r>
          <w:rPr>
            <w:rFonts w:ascii="Arial" w:eastAsia="Arial" w:hAnsi="Arial" w:cs="Arial"/>
            <w:sz w:val="24"/>
            <w:szCs w:val="24"/>
          </w:rPr>
          <w:t xml:space="preserve"> </w:t>
        </w:r>
      </w:ins>
      <w:ins w:id="136" w:author="Bruno Ferreira do Nascimento" w:date="2024-01-12T19:28:00Z">
        <w:r w:rsidRPr="00160305">
          <w:rPr>
            <w:rFonts w:ascii="Arial" w:eastAsia="Arial" w:hAnsi="Arial" w:cs="Arial"/>
            <w:sz w:val="24"/>
            <w:szCs w:val="24"/>
          </w:rPr>
          <w:t>interpretado como desistência do negócio, aplicando-se, neste caso, o disposto na Cláusula Oitava deste instrumento.</w:t>
        </w:r>
      </w:ins>
    </w:p>
    <w:p w14:paraId="7389DDB4" w14:textId="77777777" w:rsidR="00506BD4" w:rsidRDefault="00506BD4">
      <w:pPr>
        <w:spacing w:after="0" w:line="240" w:lineRule="auto"/>
        <w:ind w:left="-283" w:right="-850"/>
        <w:jc w:val="both"/>
        <w:rPr>
          <w:ins w:id="137" w:author="Bruno Ferreira do Nascimento" w:date="2024-01-12T19:36:00Z"/>
          <w:rFonts w:ascii="Arial" w:eastAsia="Arial" w:hAnsi="Arial" w:cs="Arial"/>
          <w:sz w:val="24"/>
          <w:szCs w:val="24"/>
        </w:rPr>
      </w:pPr>
    </w:p>
    <w:p w14:paraId="6D10AE18" w14:textId="00DD3132" w:rsidR="00AB7841" w:rsidRPr="00160305" w:rsidRDefault="00506BD4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ins w:id="138" w:author="Bruno Ferreira do Nascimento" w:date="2024-01-12T19:36:00Z">
        <w:r>
          <w:rPr>
            <w:rFonts w:ascii="Arial" w:eastAsia="Arial" w:hAnsi="Arial" w:cs="Arial"/>
            <w:sz w:val="24"/>
            <w:szCs w:val="24"/>
          </w:rPr>
          <w:t>5.3.</w:t>
        </w:r>
      </w:ins>
      <w:ins w:id="139" w:author="Bruno Ferreira do Nascimento" w:date="2024-01-12T19:29:00Z">
        <w:r w:rsidR="00AB7841">
          <w:rPr>
            <w:rFonts w:ascii="Arial" w:eastAsia="Arial" w:hAnsi="Arial" w:cs="Arial"/>
            <w:sz w:val="24"/>
            <w:szCs w:val="24"/>
          </w:rPr>
          <w:t xml:space="preserve"> </w:t>
        </w:r>
        <w:r w:rsidR="00AB7841" w:rsidRPr="00AB7841">
          <w:rPr>
            <w:rFonts w:ascii="Arial" w:eastAsia="Arial" w:hAnsi="Arial" w:cs="Arial"/>
            <w:sz w:val="24"/>
            <w:szCs w:val="24"/>
          </w:rPr>
          <w:t>Caso os VENDEDORES não possam comparecer à escritura na data agendada por motivo justificado, deverão notificar imediatamente o COMPRADOR, fornecendo documentação comprobatória do impedimento</w:t>
        </w:r>
      </w:ins>
      <w:ins w:id="140" w:author="Bruno Ferreira do Nascimento" w:date="2024-01-12T19:33:00Z">
        <w:r w:rsidR="00AB7841">
          <w:rPr>
            <w:rFonts w:ascii="Arial" w:eastAsia="Arial" w:hAnsi="Arial" w:cs="Arial"/>
            <w:sz w:val="24"/>
            <w:szCs w:val="24"/>
          </w:rPr>
          <w:t xml:space="preserve"> e reagendando para </w:t>
        </w:r>
      </w:ins>
      <w:ins w:id="141" w:author="Bruno Ferreira do Nascimento" w:date="2024-01-12T19:35:00Z">
        <w:r>
          <w:rPr>
            <w:rFonts w:ascii="Arial" w:eastAsia="Arial" w:hAnsi="Arial" w:cs="Arial"/>
            <w:sz w:val="24"/>
            <w:szCs w:val="24"/>
          </w:rPr>
          <w:t xml:space="preserve">nova </w:t>
        </w:r>
      </w:ins>
      <w:ins w:id="142" w:author="Bruno Ferreira do Nascimento" w:date="2024-01-12T19:34:00Z">
        <w:r>
          <w:rPr>
            <w:rFonts w:ascii="Arial" w:eastAsia="Arial" w:hAnsi="Arial" w:cs="Arial"/>
            <w:sz w:val="24"/>
            <w:szCs w:val="24"/>
          </w:rPr>
          <w:t xml:space="preserve">data </w:t>
        </w:r>
      </w:ins>
      <w:ins w:id="143" w:author="Bruno Ferreira do Nascimento" w:date="2024-01-12T19:36:00Z">
        <w:r>
          <w:rPr>
            <w:rFonts w:ascii="Arial" w:eastAsia="Arial" w:hAnsi="Arial" w:cs="Arial"/>
            <w:sz w:val="24"/>
            <w:szCs w:val="24"/>
          </w:rPr>
          <w:t>no prazo de 5 dias</w:t>
        </w:r>
      </w:ins>
      <w:ins w:id="144" w:author="Bruno Ferreira do Nascimento" w:date="2024-01-12T19:29:00Z">
        <w:r w:rsidR="00AB7841" w:rsidRPr="00AB7841">
          <w:rPr>
            <w:rFonts w:ascii="Arial" w:eastAsia="Arial" w:hAnsi="Arial" w:cs="Arial"/>
            <w:sz w:val="24"/>
            <w:szCs w:val="24"/>
          </w:rPr>
          <w:t>.</w:t>
        </w:r>
      </w:ins>
    </w:p>
    <w:p w14:paraId="00000043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4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ind w:left="-283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 xml:space="preserve">CLÁUSULA SEXTA – 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 xml:space="preserve">DA POSSE </w:t>
      </w:r>
    </w:p>
    <w:p w14:paraId="00000045" w14:textId="14894609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6.1. O recebimento das chaves, bem como a imissão na posse do imóvel, dar-se-á no momento da </w:t>
      </w:r>
      <w:sdt>
        <w:sdtPr>
          <w:rPr>
            <w:rFonts w:ascii="Arial" w:hAnsi="Arial" w:cs="Arial"/>
            <w:sz w:val="24"/>
            <w:szCs w:val="24"/>
          </w:rPr>
          <w:tag w:val="goog_rdk_14"/>
          <w:id w:val="927846736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outorga da escritura de</w:t>
          </w:r>
        </w:sdtContent>
      </w:sdt>
      <w:sdt>
        <w:sdtPr>
          <w:rPr>
            <w:rFonts w:ascii="Arial" w:hAnsi="Arial" w:cs="Arial"/>
            <w:sz w:val="24"/>
            <w:szCs w:val="24"/>
          </w:rPr>
          <w:tag w:val="goog_rdk_15"/>
          <w:id w:val="1465617700"/>
        </w:sdtPr>
        <w:sdtContent>
          <w:ins w:id="145" w:author="Bruno Ferreira do Nascimento" w:date="2024-01-12T19:37:00Z">
            <w:r w:rsidR="00537D94">
              <w:rPr>
                <w:rFonts w:ascii="Arial" w:hAnsi="Arial" w:cs="Arial"/>
                <w:sz w:val="24"/>
                <w:szCs w:val="24"/>
              </w:rPr>
              <w:t xml:space="preserve"> </w:t>
            </w:r>
          </w:ins>
        </w:sdtContent>
      </w:sdt>
      <w:r w:rsidRPr="00160305">
        <w:rPr>
          <w:rFonts w:ascii="Arial" w:eastAsia="Arial" w:hAnsi="Arial" w:cs="Arial"/>
          <w:sz w:val="24"/>
          <w:szCs w:val="24"/>
        </w:rPr>
        <w:t>compra e venda</w:t>
      </w:r>
      <w:sdt>
        <w:sdtPr>
          <w:rPr>
            <w:rFonts w:ascii="Arial" w:hAnsi="Arial" w:cs="Arial"/>
            <w:sz w:val="24"/>
            <w:szCs w:val="24"/>
          </w:rPr>
          <w:tag w:val="goog_rdk_16"/>
          <w:id w:val="-243568195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.</w:t>
          </w:r>
        </w:sdtContent>
      </w:sdt>
      <w:sdt>
        <w:sdtPr>
          <w:rPr>
            <w:rFonts w:ascii="Arial" w:hAnsi="Arial" w:cs="Arial"/>
            <w:sz w:val="24"/>
            <w:szCs w:val="24"/>
          </w:rPr>
          <w:tag w:val="goog_rdk_17"/>
          <w:id w:val="-876553827"/>
          <w:showingPlcHdr/>
        </w:sdtPr>
        <w:sdtContent>
          <w:r w:rsidR="007B2E19" w:rsidRPr="00160305">
            <w:rPr>
              <w:rFonts w:ascii="Arial" w:hAnsi="Arial" w:cs="Arial"/>
              <w:sz w:val="24"/>
              <w:szCs w:val="24"/>
            </w:rPr>
            <w:t xml:space="preserve">     </w:t>
          </w:r>
        </w:sdtContent>
      </w:sdt>
      <w:r w:rsidRPr="00160305">
        <w:rPr>
          <w:rFonts w:ascii="Arial" w:eastAsia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tag w:val="goog_rdk_18"/>
          <w:id w:val="-1289437182"/>
          <w:showingPlcHdr/>
        </w:sdtPr>
        <w:sdtContent>
          <w:r w:rsidR="007B2E19" w:rsidRPr="00160305">
            <w:rPr>
              <w:rFonts w:ascii="Arial" w:hAnsi="Arial" w:cs="Arial"/>
              <w:sz w:val="24"/>
              <w:szCs w:val="24"/>
            </w:rPr>
            <w:t xml:space="preserve">     </w:t>
          </w:r>
        </w:sdtContent>
      </w:sdt>
    </w:p>
    <w:p w14:paraId="00000046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7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6.2. Todas as despesas relativas ao imóvel objeto deste contrato, como contas de água, energia, IPTU/TLP, taxa condominial ordinária e extraordinárias, vencidas até a data da entrega efetiva do imóvel, correrão por conta dos VENDEDORES após o que, passarão a ser devidas pelo COMPRADOR. </w:t>
      </w:r>
    </w:p>
    <w:p w14:paraId="00000048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9" w14:textId="16DB6D96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6.3. Acordam as partes que permanecerão no imóvel todos os armários fixos</w:t>
      </w:r>
      <w:ins w:id="146" w:author="Bruno Ferreira do Nascimento" w:date="2024-01-12T19:38:00Z">
        <w:r w:rsidR="00537D94">
          <w:rPr>
            <w:rFonts w:ascii="Arial" w:eastAsia="Arial" w:hAnsi="Arial" w:cs="Arial"/>
            <w:sz w:val="24"/>
            <w:szCs w:val="24"/>
          </w:rPr>
          <w:t>,</w:t>
        </w:r>
      </w:ins>
      <w:ins w:id="147" w:author="Bruno Ferreira do Nascimento" w:date="2024-01-12T19:39:00Z">
        <w:r w:rsidR="00537D94">
          <w:rPr>
            <w:rFonts w:ascii="Arial" w:eastAsia="Arial" w:hAnsi="Arial" w:cs="Arial"/>
            <w:sz w:val="24"/>
            <w:szCs w:val="24"/>
          </w:rPr>
          <w:t xml:space="preserve"> </w:t>
        </w:r>
      </w:ins>
      <w:ins w:id="148" w:author="Bruno Ferreira do Nascimento" w:date="2024-01-13T09:43:00Z">
        <w:r w:rsidR="001123A7">
          <w:rPr>
            <w:rFonts w:ascii="Arial" w:eastAsia="Arial" w:hAnsi="Arial" w:cs="Arial"/>
            <w:sz w:val="24"/>
            <w:szCs w:val="24"/>
          </w:rPr>
          <w:t xml:space="preserve">bancadas e prateleiras, </w:t>
        </w:r>
      </w:ins>
      <w:ins w:id="149" w:author="Bruno Ferreira do Nascimento" w:date="2024-01-12T19:45:00Z">
        <w:r w:rsidR="00247C79">
          <w:rPr>
            <w:rFonts w:ascii="Arial" w:eastAsia="Arial" w:hAnsi="Arial" w:cs="Arial"/>
            <w:sz w:val="24"/>
            <w:szCs w:val="24"/>
          </w:rPr>
          <w:t>persianas</w:t>
        </w:r>
      </w:ins>
      <w:ins w:id="150" w:author="Bruno Ferreira do Nascimento" w:date="2024-01-12T19:39:00Z">
        <w:r w:rsidR="00537D94">
          <w:rPr>
            <w:rFonts w:ascii="Arial" w:eastAsia="Arial" w:hAnsi="Arial" w:cs="Arial"/>
            <w:sz w:val="24"/>
            <w:szCs w:val="24"/>
          </w:rPr>
          <w:t>,</w:t>
        </w:r>
      </w:ins>
      <w:ins w:id="151" w:author="Bruno Ferreira do Nascimento" w:date="2024-01-12T19:40:00Z">
        <w:r w:rsidR="00537D94">
          <w:rPr>
            <w:rFonts w:ascii="Arial" w:eastAsia="Arial" w:hAnsi="Arial" w:cs="Arial"/>
            <w:sz w:val="24"/>
            <w:szCs w:val="24"/>
          </w:rPr>
          <w:t xml:space="preserve"> chuveiros, torneiras e demais peças sanitárias, </w:t>
        </w:r>
      </w:ins>
      <w:ins w:id="152" w:author="Bruno Ferreira do Nascimento" w:date="2024-01-12T19:41:00Z">
        <w:r w:rsidR="00537D94">
          <w:rPr>
            <w:rFonts w:ascii="Arial" w:eastAsia="Arial" w:hAnsi="Arial" w:cs="Arial"/>
            <w:sz w:val="24"/>
            <w:szCs w:val="24"/>
          </w:rPr>
          <w:t>ventilador de teto,</w:t>
        </w:r>
      </w:ins>
      <w:ins w:id="153" w:author="Bruno Ferreira do Nascimento" w:date="2024-01-12T19:42:00Z">
        <w:r w:rsidR="00537D94">
          <w:rPr>
            <w:rFonts w:ascii="Arial" w:eastAsia="Arial" w:hAnsi="Arial" w:cs="Arial"/>
            <w:sz w:val="24"/>
            <w:szCs w:val="24"/>
          </w:rPr>
          <w:t xml:space="preserve"> </w:t>
        </w:r>
      </w:ins>
      <w:ins w:id="154" w:author="Bruno Ferreira do Nascimento" w:date="2024-01-12T19:45:00Z">
        <w:r w:rsidR="00247C79">
          <w:rPr>
            <w:rFonts w:ascii="Arial" w:eastAsia="Arial" w:hAnsi="Arial" w:cs="Arial"/>
            <w:sz w:val="24"/>
            <w:szCs w:val="24"/>
          </w:rPr>
          <w:t>infraestrutura</w:t>
        </w:r>
      </w:ins>
      <w:ins w:id="155" w:author="Bruno Ferreira do Nascimento" w:date="2024-01-12T19:42:00Z">
        <w:r w:rsidR="00537D94">
          <w:rPr>
            <w:rFonts w:ascii="Arial" w:eastAsia="Arial" w:hAnsi="Arial" w:cs="Arial"/>
            <w:sz w:val="24"/>
            <w:szCs w:val="24"/>
          </w:rPr>
          <w:t xml:space="preserve"> e suportes de </w:t>
        </w:r>
      </w:ins>
      <w:ins w:id="156" w:author="Bruno Ferreira do Nascimento" w:date="2024-01-12T20:13:00Z">
        <w:r w:rsidR="006321B6">
          <w:rPr>
            <w:rFonts w:ascii="Arial" w:eastAsia="Arial" w:hAnsi="Arial" w:cs="Arial"/>
            <w:sz w:val="24"/>
            <w:szCs w:val="24"/>
          </w:rPr>
          <w:t>ar-condicionado</w:t>
        </w:r>
      </w:ins>
      <w:ins w:id="157" w:author="Bruno Ferreira do Nascimento" w:date="2024-01-12T19:43:00Z">
        <w:r w:rsidR="00537D94">
          <w:rPr>
            <w:rFonts w:ascii="Arial" w:eastAsia="Arial" w:hAnsi="Arial" w:cs="Arial"/>
            <w:sz w:val="24"/>
            <w:szCs w:val="24"/>
          </w:rPr>
          <w:t xml:space="preserve"> tipo split,</w:t>
        </w:r>
      </w:ins>
      <w:ins w:id="158" w:author="Bruno Ferreira do Nascimento" w:date="2024-01-12T19:41:00Z">
        <w:r w:rsidR="00537D94">
          <w:rPr>
            <w:rFonts w:ascii="Arial" w:eastAsia="Arial" w:hAnsi="Arial" w:cs="Arial"/>
            <w:sz w:val="24"/>
            <w:szCs w:val="24"/>
          </w:rPr>
          <w:t xml:space="preserve"> luminárias, </w:t>
        </w:r>
      </w:ins>
      <w:ins w:id="159" w:author="Bruno Ferreira do Nascimento" w:date="2024-01-12T19:43:00Z">
        <w:r w:rsidR="00537D94">
          <w:rPr>
            <w:rFonts w:ascii="Arial" w:eastAsia="Arial" w:hAnsi="Arial" w:cs="Arial"/>
            <w:sz w:val="24"/>
            <w:szCs w:val="24"/>
          </w:rPr>
          <w:t>telas de proteção</w:t>
        </w:r>
      </w:ins>
      <w:ins w:id="160" w:author="Bruno Ferreira do Nascimento" w:date="2024-01-12T19:46:00Z">
        <w:r w:rsidR="00247C79">
          <w:rPr>
            <w:rFonts w:ascii="Arial" w:eastAsia="Arial" w:hAnsi="Arial" w:cs="Arial"/>
            <w:sz w:val="24"/>
            <w:szCs w:val="24"/>
          </w:rPr>
          <w:t>/</w:t>
        </w:r>
      </w:ins>
      <w:ins w:id="161" w:author="Bruno Ferreira do Nascimento" w:date="2024-01-12T19:43:00Z">
        <w:r w:rsidR="00537D94">
          <w:rPr>
            <w:rFonts w:ascii="Arial" w:eastAsia="Arial" w:hAnsi="Arial" w:cs="Arial"/>
            <w:sz w:val="24"/>
            <w:szCs w:val="24"/>
          </w:rPr>
          <w:t>mosquito</w:t>
        </w:r>
      </w:ins>
      <w:ins w:id="162" w:author="Bruno Ferreira do Nascimento" w:date="2024-01-12T19:44:00Z">
        <w:r w:rsidR="00247C79">
          <w:rPr>
            <w:rFonts w:ascii="Arial" w:eastAsia="Arial" w:hAnsi="Arial" w:cs="Arial"/>
            <w:sz w:val="24"/>
            <w:szCs w:val="24"/>
          </w:rPr>
          <w:t xml:space="preserve"> e espelhos</w:t>
        </w:r>
      </w:ins>
      <w:ins w:id="163" w:author="Bruno Ferreira do Nascimento" w:date="2024-01-12T19:46:00Z">
        <w:r w:rsidR="00247C79">
          <w:rPr>
            <w:rFonts w:ascii="Arial" w:eastAsia="Arial" w:hAnsi="Arial" w:cs="Arial"/>
            <w:sz w:val="24"/>
            <w:szCs w:val="24"/>
          </w:rPr>
          <w:t>,</w:t>
        </w:r>
      </w:ins>
      <w:r w:rsidRPr="00160305">
        <w:rPr>
          <w:rFonts w:ascii="Arial" w:eastAsia="Arial" w:hAnsi="Arial" w:cs="Arial"/>
          <w:sz w:val="24"/>
          <w:szCs w:val="24"/>
        </w:rPr>
        <w:t xml:space="preserve"> que nele se encontram</w:t>
      </w:r>
      <w:ins w:id="164" w:author="Bruno Ferreira do Nascimento" w:date="2024-01-12T19:44:00Z">
        <w:r w:rsidR="00247C79">
          <w:rPr>
            <w:rFonts w:ascii="Arial" w:eastAsia="Arial" w:hAnsi="Arial" w:cs="Arial"/>
            <w:sz w:val="24"/>
            <w:szCs w:val="24"/>
          </w:rPr>
          <w:t xml:space="preserve">, tudo conforme visita realizada no dia </w:t>
        </w:r>
      </w:ins>
      <w:ins w:id="165" w:author="Bruno Ferreira do Nascimento" w:date="2024-01-12T19:45:00Z">
        <w:r w:rsidR="00247C79">
          <w:rPr>
            <w:rFonts w:ascii="Arial" w:eastAsia="Arial" w:hAnsi="Arial" w:cs="Arial"/>
            <w:sz w:val="24"/>
            <w:szCs w:val="24"/>
          </w:rPr>
          <w:t>11/01/2024</w:t>
        </w:r>
      </w:ins>
      <w:r w:rsidRPr="00160305">
        <w:rPr>
          <w:rFonts w:ascii="Arial" w:eastAsia="Arial" w:hAnsi="Arial" w:cs="Arial"/>
          <w:sz w:val="24"/>
          <w:szCs w:val="24"/>
        </w:rPr>
        <w:t xml:space="preserve">. </w:t>
      </w:r>
    </w:p>
    <w:p w14:paraId="0000004A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B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SÉTIMA – DA RESPONSABILIDADE DAS PARTES:</w:t>
      </w:r>
    </w:p>
    <w:p w14:paraId="0000004C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D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lastRenderedPageBreak/>
        <w:t>É responsabilidade do COMPRADOR: (1) Conferir os documentos entregues pelos VENDEDORES; (2) Conferir o estado e condição do imóvel; (3) Adimplir pontualmente as obrigações financeiras aqui assumidas, em especial quanto a quitação do imóvel; (4) A partir da sua imissão na posse ou da entrega das chaves, assumir todas as despesas que recaiam sobre o imóvel, inclusive realizando a competente transferência de titularidade junto aos órgãos, concessionárias e empresas; (5) Não embaraçar ou criar resistência quanto a negociação e sua finalização; (6) Possuir plena capacidade financeira e civil para completar a negociação aqui estabelecida; (7) Cumprir fielmente o presente instrumento.</w:t>
      </w:r>
    </w:p>
    <w:p w14:paraId="0000004E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F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É responsabilidade dos VENDEDORES: (1) Manter o estado e condição do imóvel até a efetiva entrega para o COMPRADOR; (2) Até a transmissão da posse ou da entrega das chaves, assumir todas as despesas que recaiam sobre o imóvel; (3) Não embaraçar ou criar resistência quanto a negociação e sua finalização; (4) Possuir plena capacidade financeira e civil para completar a negociação aqui estabelecida; (5) Cumprir fielmente o presente instrumento.</w:t>
      </w:r>
    </w:p>
    <w:p w14:paraId="00000050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 </w:t>
      </w:r>
    </w:p>
    <w:p w14:paraId="00000051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OITAVA – DAS ARRAS OU SINAL:</w:t>
      </w:r>
    </w:p>
    <w:p w14:paraId="00000052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53" w14:textId="77777777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Aplicar-se-á ao presente instrumento o disposto nos </w:t>
      </w:r>
      <w:proofErr w:type="spellStart"/>
      <w:r w:rsidRPr="00160305">
        <w:rPr>
          <w:rFonts w:ascii="Arial" w:eastAsia="Arial" w:hAnsi="Arial" w:cs="Arial"/>
          <w:sz w:val="24"/>
          <w:szCs w:val="24"/>
        </w:rPr>
        <w:t>Arts</w:t>
      </w:r>
      <w:proofErr w:type="spellEnd"/>
      <w:r w:rsidRPr="00160305">
        <w:rPr>
          <w:rFonts w:ascii="Arial" w:eastAsia="Arial" w:hAnsi="Arial" w:cs="Arial"/>
          <w:sz w:val="24"/>
          <w:szCs w:val="24"/>
        </w:rPr>
        <w:t>. 417 a 420 do Código Civil, ficando estabelecido que, na hipótese de desistência do negócio por parte do COMPRADOR, este perderá em favor dos VENDEDORES o valor pago a título de sinal e, se a desistência for dos VENDEDORES, estes devolverão ao COMPRADOR, o valor do sinal dele recebido, mais o equivalente com atualização monetária segundo índices oficiais regularmente estabelecidos.</w:t>
      </w:r>
    </w:p>
    <w:p w14:paraId="00000054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55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56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NONA - DA CORRETAGEM:</w:t>
      </w:r>
    </w:p>
    <w:p w14:paraId="00000057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58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851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60305">
        <w:rPr>
          <w:rFonts w:ascii="Arial" w:eastAsia="Arial" w:hAnsi="Arial" w:cs="Arial"/>
          <w:color w:val="000000"/>
          <w:sz w:val="24"/>
          <w:szCs w:val="24"/>
        </w:rPr>
        <w:t>9.1. A transação de compra e venda do imóvel objeto do presente contrato é realizada por intermediação da empresa imobiliária: DALL´OCA Intermediações Imobiliárias Ltda CNPJ nº 42.110.540/0001-78 e CRECI/DF nº 4883/J e a corretora parceira: Priscila Martins Jorge – CRECI/DF nº 26841.</w:t>
      </w:r>
    </w:p>
    <w:p w14:paraId="00000059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tag w:val="goog_rdk_22"/>
        <w:id w:val="-1354722584"/>
      </w:sdtPr>
      <w:sdtContent>
        <w:p w14:paraId="0000005A" w14:textId="6400CFD8" w:rsidR="0027149C" w:rsidRPr="00160305" w:rsidRDefault="00000000">
          <w:pPr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O valor total referente aos honorários de corretagem será de R$ 55.000,00, cujo pagamento será de exclusiva responsabilidade dos VENDEDORES, que farão o pagamento, no momento do recebimento do valor descrito na Cláusula Segunda, item 2.1, letra “b” (escritura pública)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19"/>
              <w:id w:val="2054261562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>, da seguinte forma:</w:t>
              </w:r>
            </w:sdtContent>
          </w:sdt>
          <w:sdt>
            <w:sdtPr>
              <w:rPr>
                <w:rFonts w:ascii="Arial" w:hAnsi="Arial" w:cs="Arial"/>
                <w:sz w:val="24"/>
                <w:szCs w:val="24"/>
              </w:rPr>
              <w:tag w:val="goog_rdk_20"/>
              <w:id w:val="-1887625943"/>
              <w:showingPlcHdr/>
            </w:sdtPr>
            <w:sdtContent>
              <w:r w:rsidR="007B2E19" w:rsidRPr="00160305">
                <w:rPr>
                  <w:rFonts w:ascii="Arial" w:hAnsi="Arial" w:cs="Arial"/>
                  <w:sz w:val="24"/>
                  <w:szCs w:val="24"/>
                </w:rPr>
                <w:t xml:space="preserve">     </w:t>
              </w:r>
            </w:sdtContent>
          </w:sdt>
          <w:sdt>
            <w:sdtPr>
              <w:rPr>
                <w:rFonts w:ascii="Arial" w:hAnsi="Arial" w:cs="Arial"/>
                <w:sz w:val="24"/>
                <w:szCs w:val="24"/>
              </w:rPr>
              <w:tag w:val="goog_rdk_21"/>
              <w:id w:val="221724613"/>
            </w:sdtPr>
            <w:sdtContent/>
          </w:sdt>
        </w:p>
      </w:sdtContent>
    </w:sdt>
    <w:sdt>
      <w:sdtPr>
        <w:rPr>
          <w:rFonts w:ascii="Arial" w:hAnsi="Arial" w:cs="Arial"/>
          <w:sz w:val="24"/>
          <w:szCs w:val="24"/>
        </w:rPr>
        <w:tag w:val="goog_rdk_24"/>
        <w:id w:val="541414159"/>
      </w:sdtPr>
      <w:sdtContent>
        <w:p w14:paraId="0000005B" w14:textId="46673C45" w:rsidR="0027149C" w:rsidRPr="00160305" w:rsidRDefault="00000000">
          <w:pPr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goog_rdk_23"/>
              <w:id w:val="943035632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>a) R$35.750,00 (trinta e cinco mil setecentos e cinquenta reais), em favor da DALL´OCA Intermediações Imobiliárias Ltda CNPJ nº 42.110.540/0001-78</w:t>
              </w:r>
              <w:r w:rsidR="007B2E19" w:rsidRPr="00160305">
                <w:rPr>
                  <w:rFonts w:ascii="Arial" w:eastAsia="Arial" w:hAnsi="Arial" w:cs="Arial"/>
                  <w:sz w:val="24"/>
                  <w:szCs w:val="24"/>
                </w:rPr>
                <w:t xml:space="preserve"> e seus corretores.</w:t>
              </w:r>
            </w:sdtContent>
          </w:sdt>
        </w:p>
      </w:sdtContent>
    </w:sdt>
    <w:p w14:paraId="0000005C" w14:textId="77777777" w:rsidR="0027149C" w:rsidRPr="00160305" w:rsidRDefault="00000000">
      <w:pPr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tag w:val="goog_rdk_25"/>
          <w:id w:val="-880007210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b) R$19.250,00 (dezenove mil duzentos e cinquenta reais), em favor da corretora de imóveis Sra. Priscila Martins Jorge, CRECI-DF nº 26.841 e CPF nº 098.134.257-41, por meio de transferência bancária para Banco BRB (070), agência: 037, conta corrente 037.028.184-5 ou Chave PIX (CPF) 098.134.257-41.</w:t>
          </w:r>
        </w:sdtContent>
      </w:sdt>
    </w:p>
    <w:p w14:paraId="0000005D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9.2. A Imobiliária se compromete a acompanhar e auxiliar o processo de venda até sua conclusão final, conforme prevê o art. 723 do CCB, mesmo que tenham recebido anteriormente o valor referente ao pagamento dos honorários de corretagem.</w:t>
      </w:r>
    </w:p>
    <w:p w14:paraId="0000005E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5F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9.3. A responsabilidade da imobiliária e dos corretores se limita à intermediação da presente transação, excluindo de si todas e quaisquer obrigações assumidas, expressa ou tacitamente, pelas partes, não respondendo pelo descumprimento deste contrato por parte dos VENDEDORES ou do COMPRADOR.</w:t>
      </w:r>
    </w:p>
    <w:p w14:paraId="00000060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61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DÉCIMA - DAS DISPOSIÇÕES GERAIS:</w:t>
      </w:r>
    </w:p>
    <w:p w14:paraId="00000062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tag w:val="goog_rdk_27"/>
        <w:id w:val="-1324728454"/>
      </w:sdtPr>
      <w:sdtContent>
        <w:p w14:paraId="00000063" w14:textId="77777777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10.1. Declaram ainda as partes contratantes, notadamente neste ato o COMPRADOR, ter inteiro conhecimento da matrícula mencionada no item 1.1.  da Cláusula Primeira, cuja cópia faz parte integrante do presente contrato.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26"/>
              <w:id w:val="-1716810876"/>
            </w:sdtPr>
            <w:sdtContent/>
          </w:sdt>
        </w:p>
      </w:sdtContent>
    </w:sdt>
    <w:sdt>
      <w:sdtPr>
        <w:rPr>
          <w:rFonts w:ascii="Arial" w:hAnsi="Arial" w:cs="Arial"/>
          <w:sz w:val="24"/>
          <w:szCs w:val="24"/>
        </w:rPr>
        <w:tag w:val="goog_rdk_29"/>
        <w:id w:val="-1111051132"/>
      </w:sdtPr>
      <w:sdtContent>
        <w:p w14:paraId="00000064" w14:textId="77777777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goog_rdk_28"/>
              <w:id w:val="2083171294"/>
            </w:sdtPr>
            <w:sdtContent/>
          </w:sdt>
        </w:p>
      </w:sdtContent>
    </w:sdt>
    <w:p w14:paraId="00000065" w14:textId="77777777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tag w:val="goog_rdk_30"/>
          <w:id w:val="-2018915167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10.2. Os VENDERORES declaram que ao imóvel objeto do presente é vinculada 1 (um) vaga de garagem nos termos da convenção do condomínio.</w:t>
          </w:r>
        </w:sdtContent>
      </w:sdt>
    </w:p>
    <w:p w14:paraId="00000066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tag w:val="goog_rdk_34"/>
        <w:id w:val="50893608"/>
      </w:sdtPr>
      <w:sdtContent>
        <w:p w14:paraId="00000067" w14:textId="5FA964FE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10.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31"/>
              <w:id w:val="-1218429610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>3</w:t>
              </w:r>
            </w:sdtContent>
          </w:sdt>
          <w:sdt>
            <w:sdtPr>
              <w:rPr>
                <w:rFonts w:ascii="Arial" w:hAnsi="Arial" w:cs="Arial"/>
                <w:sz w:val="24"/>
                <w:szCs w:val="24"/>
              </w:rPr>
              <w:tag w:val="goog_rdk_32"/>
              <w:id w:val="1797407394"/>
              <w:showingPlcHdr/>
            </w:sdtPr>
            <w:sdtContent>
              <w:r w:rsidR="00DE1E3D">
                <w:rPr>
                  <w:rFonts w:ascii="Arial" w:hAnsi="Arial" w:cs="Arial"/>
                  <w:sz w:val="24"/>
                  <w:szCs w:val="24"/>
                </w:rPr>
                <w:t xml:space="preserve">     </w:t>
              </w:r>
            </w:sdtContent>
          </w:sdt>
          <w:r w:rsidRPr="00160305">
            <w:rPr>
              <w:rFonts w:ascii="Arial" w:eastAsia="Arial" w:hAnsi="Arial" w:cs="Arial"/>
              <w:sz w:val="24"/>
              <w:szCs w:val="24"/>
            </w:rPr>
            <w:t xml:space="preserve">. O COMPRADOR declara, também, estar ciente de toda a documentação </w:t>
          </w:r>
          <w:ins w:id="166" w:author="Bruno Ferreira do Nascimento" w:date="2024-01-12T19:52:00Z">
            <w:r w:rsidR="00DE1E3D">
              <w:rPr>
                <w:rFonts w:ascii="Arial" w:eastAsia="Arial" w:hAnsi="Arial" w:cs="Arial"/>
                <w:sz w:val="24"/>
                <w:szCs w:val="24"/>
              </w:rPr>
              <w:t xml:space="preserve">relacionada na </w:t>
            </w:r>
          </w:ins>
          <w:ins w:id="167" w:author="Bruno Ferreira do Nascimento" w:date="2024-01-12T19:53:00Z">
            <w:r w:rsidR="00DE1E3D">
              <w:rPr>
                <w:rFonts w:ascii="Arial" w:eastAsia="Arial" w:hAnsi="Arial" w:cs="Arial"/>
                <w:sz w:val="24"/>
                <w:szCs w:val="24"/>
              </w:rPr>
              <w:t>CL</w:t>
            </w:r>
          </w:ins>
          <w:ins w:id="168" w:author="Bruno Ferreira do Nascimento" w:date="2024-01-12T19:54:00Z">
            <w:r w:rsidR="00DE1E3D">
              <w:rPr>
                <w:rFonts w:ascii="Arial" w:eastAsia="Arial" w:hAnsi="Arial" w:cs="Arial"/>
                <w:sz w:val="24"/>
                <w:szCs w:val="24"/>
              </w:rPr>
              <w:t>ÁUSULA</w:t>
            </w:r>
          </w:ins>
          <w:ins w:id="169" w:author="Bruno Ferreira do Nascimento" w:date="2024-01-12T19:52:00Z">
            <w:r w:rsidR="00DE1E3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ins>
          <w:ins w:id="170" w:author="Bruno Ferreira do Nascimento" w:date="2024-01-12T19:53:00Z">
            <w:r w:rsidR="00DE1E3D">
              <w:rPr>
                <w:rFonts w:ascii="Arial" w:eastAsia="Arial" w:hAnsi="Arial" w:cs="Arial"/>
                <w:sz w:val="24"/>
                <w:szCs w:val="24"/>
              </w:rPr>
              <w:t xml:space="preserve">4.1. </w:t>
            </w:r>
          </w:ins>
          <w:del w:id="171" w:author="Bruno Ferreira do Nascimento" w:date="2024-01-12T19:52:00Z">
            <w:r w:rsidRPr="00160305" w:rsidDel="00DE1E3D">
              <w:rPr>
                <w:rFonts w:ascii="Arial" w:eastAsia="Arial" w:hAnsi="Arial" w:cs="Arial"/>
                <w:sz w:val="24"/>
                <w:szCs w:val="24"/>
              </w:rPr>
              <w:delText xml:space="preserve">de cunho pessoal, bem como do imóvel objeto deste contrato, exigidas pelos Cartórios de Notas e de Registro </w:delText>
            </w:r>
          </w:del>
          <w:r w:rsidRPr="00160305">
            <w:rPr>
              <w:rFonts w:ascii="Arial" w:eastAsia="Arial" w:hAnsi="Arial" w:cs="Arial"/>
              <w:sz w:val="24"/>
              <w:szCs w:val="24"/>
            </w:rPr>
            <w:t>apresentadas pelos VENDEDORES.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33"/>
              <w:id w:val="-1861814389"/>
            </w:sdtPr>
            <w:sdtContent/>
          </w:sdt>
        </w:p>
      </w:sdtContent>
    </w:sdt>
    <w:p w14:paraId="00000068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69" w14:textId="3A43ACFA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10.</w:t>
      </w:r>
      <w:sdt>
        <w:sdtPr>
          <w:rPr>
            <w:rFonts w:ascii="Arial" w:hAnsi="Arial" w:cs="Arial"/>
            <w:sz w:val="24"/>
            <w:szCs w:val="24"/>
          </w:rPr>
          <w:tag w:val="goog_rdk_35"/>
          <w:id w:val="-1113051815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4</w:t>
          </w:r>
        </w:sdtContent>
      </w:sdt>
      <w:r w:rsidRPr="00160305">
        <w:rPr>
          <w:rFonts w:ascii="Arial" w:eastAsia="Arial" w:hAnsi="Arial" w:cs="Arial"/>
          <w:sz w:val="24"/>
          <w:szCs w:val="24"/>
        </w:rPr>
        <w:t>. As partes contratantes obrigam-se por si, seus herdeiros e sucessores a manter o presente instrumento sempre firme, bom e valioso a qualquer tempo, e declaram ainda que aceitam o presente instrumento nos termos estabelecidos.</w:t>
      </w:r>
    </w:p>
    <w:sdt>
      <w:sdtPr>
        <w:rPr>
          <w:rFonts w:ascii="Arial" w:hAnsi="Arial" w:cs="Arial"/>
          <w:sz w:val="24"/>
          <w:szCs w:val="24"/>
        </w:rPr>
        <w:tag w:val="goog_rdk_38"/>
        <w:id w:val="196203561"/>
      </w:sdtPr>
      <w:sdtContent>
        <w:p w14:paraId="0000006A" w14:textId="254AF78F" w:rsidR="0027149C" w:rsidRPr="00160305" w:rsidRDefault="00000000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Na hipótese de sinistro, falecimento e/ou partilha de bens dos Vendedores, fica o Comprador ou seus beneficiários e sucessores legais, autorizados a se habilitarem no respectivo processo e requererem junto ao Cartório e/ou Juízo competente a Carta de Adjudicação expedida a seu favor, relativamente ao total da cota paga neste negócio imobiliário pelo Imóvel Objeto deste Instrumento Particular.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37"/>
              <w:id w:val="-1534884552"/>
              <w:showingPlcHdr/>
            </w:sdtPr>
            <w:sdtContent>
              <w:r w:rsidR="00A50B24">
                <w:rPr>
                  <w:rFonts w:ascii="Arial" w:hAnsi="Arial" w:cs="Arial"/>
                  <w:sz w:val="24"/>
                  <w:szCs w:val="24"/>
                </w:rPr>
                <w:t xml:space="preserve">     </w:t>
              </w:r>
            </w:sdtContent>
          </w:sdt>
        </w:p>
      </w:sdtContent>
    </w:sdt>
    <w:p w14:paraId="0000006B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6C" w14:textId="7B9F55C1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7" w:lineRule="auto"/>
        <w:ind w:left="-284" w:right="-851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60305">
        <w:rPr>
          <w:rFonts w:ascii="Arial" w:eastAsia="Arial" w:hAnsi="Arial" w:cs="Arial"/>
          <w:color w:val="000000"/>
          <w:sz w:val="24"/>
          <w:szCs w:val="24"/>
        </w:rPr>
        <w:t>10.</w:t>
      </w:r>
      <w:sdt>
        <w:sdtPr>
          <w:rPr>
            <w:rFonts w:ascii="Arial" w:hAnsi="Arial" w:cs="Arial"/>
            <w:sz w:val="24"/>
            <w:szCs w:val="24"/>
          </w:rPr>
          <w:tag w:val="goog_rdk_39"/>
          <w:id w:val="-1722739549"/>
        </w:sdtPr>
        <w:sdtContent>
          <w:r w:rsidRPr="00160305">
            <w:rPr>
              <w:rFonts w:ascii="Arial" w:eastAsia="Arial" w:hAnsi="Arial" w:cs="Arial"/>
              <w:color w:val="000000"/>
              <w:sz w:val="24"/>
              <w:szCs w:val="24"/>
            </w:rPr>
            <w:t>5</w:t>
          </w:r>
        </w:sdtContent>
      </w:sdt>
      <w:sdt>
        <w:sdtPr>
          <w:rPr>
            <w:rFonts w:ascii="Arial" w:hAnsi="Arial" w:cs="Arial"/>
            <w:sz w:val="24"/>
            <w:szCs w:val="24"/>
          </w:rPr>
          <w:tag w:val="goog_rdk_40"/>
          <w:id w:val="-156005258"/>
          <w:showingPlcHdr/>
        </w:sdtPr>
        <w:sdtContent>
          <w:r w:rsidR="007B2E19" w:rsidRPr="00160305">
            <w:rPr>
              <w:rFonts w:ascii="Arial" w:hAnsi="Arial" w:cs="Arial"/>
              <w:sz w:val="24"/>
              <w:szCs w:val="24"/>
            </w:rPr>
            <w:t xml:space="preserve">     </w:t>
          </w:r>
        </w:sdtContent>
      </w:sdt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. As partes envolvidas afirmam e declaram que o presente instrumento poderá ser assinado por meio eletrônico, sendo consideradas válidas as referidas assinaturas. </w:t>
      </w:r>
    </w:p>
    <w:p w14:paraId="0000006D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7" w:lineRule="auto"/>
        <w:ind w:left="-284" w:right="-851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As partes também declaram reconhecer como válidas as assinaturas eletrônicas realizadas pela plataforma </w:t>
      </w:r>
      <w:proofErr w:type="spellStart"/>
      <w:r w:rsidRPr="00160305">
        <w:rPr>
          <w:rFonts w:ascii="Arial" w:eastAsia="Arial" w:hAnsi="Arial" w:cs="Arial"/>
          <w:color w:val="000000"/>
          <w:sz w:val="24"/>
          <w:szCs w:val="24"/>
        </w:rPr>
        <w:t>CredSign</w:t>
      </w:r>
      <w:proofErr w:type="spellEnd"/>
      <w:r w:rsidRPr="00160305">
        <w:rPr>
          <w:rFonts w:ascii="Arial" w:eastAsia="Arial" w:hAnsi="Arial" w:cs="Arial"/>
          <w:color w:val="000000"/>
          <w:sz w:val="24"/>
          <w:szCs w:val="24"/>
        </w:rPr>
        <w:t>, quando enviadas para os endereços de e-mail citados nas suas respectivas qualificações, todos para os fins deste contrato, nos termos do parágrafo 2º do Art. 10 da MP 2200-2/2001.</w:t>
      </w:r>
    </w:p>
    <w:p w14:paraId="0000006E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57" w:lineRule="auto"/>
        <w:ind w:left="-284" w:right="-851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6F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DÉCIMA PRIMEIRA - DO FORO:</w:t>
      </w:r>
    </w:p>
    <w:p w14:paraId="00000070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1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As partes contratantes, de comum acordo, elegem o Foro da Circunscrição Judiciária de Brasília, para que por meio dele e ação competente, venham a ser dirimidas todas as dúvidas ou questões oriundas deste instrumento, arcando a parte que for julgada vencida com o pagamento das custas processuais e honorários advocatícios da parte vencedora.</w:t>
      </w:r>
    </w:p>
    <w:p w14:paraId="00000072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3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E, por estarem assim, justas contratadas e avençadas, assinam o presente instrumento, na presença das testemunhas abaixo nomeadas que também o firmam.</w:t>
      </w:r>
    </w:p>
    <w:p w14:paraId="00000074" w14:textId="77777777" w:rsidR="0027149C" w:rsidRPr="00160305" w:rsidRDefault="0027149C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</w:p>
    <w:p w14:paraId="00000075" w14:textId="582B563A" w:rsidR="0027149C" w:rsidRPr="00160305" w:rsidRDefault="00000000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Brasília, 1</w:t>
      </w:r>
      <w:ins w:id="172" w:author="Bruno Ferreira do Nascimento" w:date="2024-01-13T11:29:00Z">
        <w:r w:rsidR="00A420BE">
          <w:rPr>
            <w:rFonts w:ascii="Arial" w:eastAsia="Arial" w:hAnsi="Arial" w:cs="Arial"/>
            <w:sz w:val="24"/>
            <w:szCs w:val="24"/>
          </w:rPr>
          <w:t>3</w:t>
        </w:r>
      </w:ins>
      <w:del w:id="173" w:author="Bruno Ferreira do Nascimento" w:date="2024-01-13T11:29:00Z">
        <w:r w:rsidRPr="00160305" w:rsidDel="00A420BE">
          <w:rPr>
            <w:rFonts w:ascii="Arial" w:eastAsia="Arial" w:hAnsi="Arial" w:cs="Arial"/>
            <w:sz w:val="24"/>
            <w:szCs w:val="24"/>
          </w:rPr>
          <w:delText>2</w:delText>
        </w:r>
      </w:del>
      <w:r w:rsidRPr="00160305">
        <w:rPr>
          <w:rFonts w:ascii="Arial" w:eastAsia="Arial" w:hAnsi="Arial" w:cs="Arial"/>
          <w:sz w:val="24"/>
          <w:szCs w:val="24"/>
        </w:rPr>
        <w:t xml:space="preserve"> de janeiro de 2024.</w:t>
      </w:r>
    </w:p>
    <w:p w14:paraId="00000076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7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8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VENDEDORES</w:t>
      </w:r>
      <w:r w:rsidRPr="00160305">
        <w:rPr>
          <w:rFonts w:ascii="Arial" w:eastAsia="Arial" w:hAnsi="Arial" w:cs="Arial"/>
          <w:sz w:val="24"/>
          <w:szCs w:val="24"/>
        </w:rPr>
        <w:t>:</w:t>
      </w:r>
    </w:p>
    <w:p w14:paraId="00000079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A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B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C" w14:textId="77777777" w:rsidR="0027149C" w:rsidRPr="00160305" w:rsidRDefault="0027149C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</w:p>
    <w:p w14:paraId="0000007D" w14:textId="77777777" w:rsidR="0027149C" w:rsidRDefault="00000000">
      <w:pPr>
        <w:spacing w:after="0" w:line="240" w:lineRule="auto"/>
        <w:ind w:left="-283" w:right="-850"/>
        <w:jc w:val="center"/>
        <w:rPr>
          <w:ins w:id="174" w:author="Bruno Ferreira do Nascimento" w:date="2024-01-12T17:14:00Z"/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UIRÁ VIANA CASTANHA                         RAONI VIANA CASTANHA</w:t>
      </w:r>
    </w:p>
    <w:p w14:paraId="52C8DB3E" w14:textId="77777777" w:rsidR="00074DF5" w:rsidRDefault="00074DF5">
      <w:pPr>
        <w:spacing w:after="0" w:line="240" w:lineRule="auto"/>
        <w:ind w:left="-283" w:right="-850"/>
        <w:jc w:val="center"/>
        <w:rPr>
          <w:ins w:id="175" w:author="Bruno Ferreira do Nascimento" w:date="2024-01-12T17:14:00Z"/>
          <w:rFonts w:ascii="Arial" w:eastAsia="Arial" w:hAnsi="Arial" w:cs="Arial"/>
          <w:sz w:val="24"/>
          <w:szCs w:val="24"/>
        </w:rPr>
      </w:pPr>
    </w:p>
    <w:p w14:paraId="13B129D5" w14:textId="77777777" w:rsidR="00074DF5" w:rsidRDefault="00074DF5" w:rsidP="00750646">
      <w:pPr>
        <w:spacing w:after="0" w:line="240" w:lineRule="auto"/>
        <w:ind w:left="-283" w:right="-850"/>
        <w:rPr>
          <w:ins w:id="176" w:author="Bruno Ferreira do Nascimento" w:date="2024-01-13T11:34:00Z"/>
          <w:rFonts w:ascii="Arial" w:eastAsia="Arial" w:hAnsi="Arial" w:cs="Arial"/>
          <w:sz w:val="24"/>
          <w:szCs w:val="24"/>
        </w:rPr>
      </w:pPr>
    </w:p>
    <w:p w14:paraId="09296403" w14:textId="326F929A" w:rsidR="00750646" w:rsidRDefault="00750646" w:rsidP="00750646">
      <w:pPr>
        <w:spacing w:after="0" w:line="240" w:lineRule="auto"/>
        <w:ind w:left="-283" w:right="-850"/>
        <w:jc w:val="both"/>
        <w:rPr>
          <w:ins w:id="177" w:author="Bruno Ferreira do Nascimento" w:date="2024-01-13T11:35:00Z"/>
          <w:rFonts w:ascii="Arial" w:eastAsia="Arial" w:hAnsi="Arial" w:cs="Arial"/>
          <w:sz w:val="24"/>
          <w:szCs w:val="24"/>
        </w:rPr>
      </w:pPr>
      <w:ins w:id="178" w:author="Bruno Ferreira do Nascimento" w:date="2024-01-13T11:34:00Z">
        <w:r>
          <w:rPr>
            <w:rFonts w:ascii="Arial" w:eastAsia="Arial" w:hAnsi="Arial" w:cs="Arial"/>
            <w:b/>
            <w:sz w:val="24"/>
            <w:szCs w:val="24"/>
          </w:rPr>
          <w:t xml:space="preserve">ASSISTENTE DE </w:t>
        </w:r>
        <w:r w:rsidRPr="00750646">
          <w:rPr>
            <w:rFonts w:ascii="Arial" w:eastAsia="Arial" w:hAnsi="Arial" w:cs="Arial"/>
            <w:b/>
            <w:sz w:val="24"/>
            <w:szCs w:val="24"/>
          </w:rPr>
          <w:t>UIRÁ VIANA CASTANHA</w:t>
        </w:r>
        <w:r w:rsidRPr="00160305">
          <w:rPr>
            <w:rFonts w:ascii="Arial" w:eastAsia="Arial" w:hAnsi="Arial" w:cs="Arial"/>
            <w:sz w:val="24"/>
            <w:szCs w:val="24"/>
          </w:rPr>
          <w:t>:</w:t>
        </w:r>
      </w:ins>
    </w:p>
    <w:p w14:paraId="79B31B6F" w14:textId="77777777" w:rsidR="00750646" w:rsidRDefault="00750646" w:rsidP="00750646">
      <w:pPr>
        <w:spacing w:after="0" w:line="240" w:lineRule="auto"/>
        <w:ind w:left="-283" w:right="-850"/>
        <w:jc w:val="both"/>
        <w:rPr>
          <w:ins w:id="179" w:author="Bruno Ferreira do Nascimento" w:date="2024-01-13T11:35:00Z"/>
          <w:rFonts w:ascii="Arial" w:eastAsia="Arial" w:hAnsi="Arial" w:cs="Arial"/>
          <w:sz w:val="24"/>
          <w:szCs w:val="24"/>
        </w:rPr>
      </w:pPr>
    </w:p>
    <w:p w14:paraId="169BBDDA" w14:textId="77777777" w:rsidR="00750646" w:rsidRPr="00160305" w:rsidRDefault="00750646" w:rsidP="00750646">
      <w:pPr>
        <w:spacing w:after="0" w:line="240" w:lineRule="auto"/>
        <w:ind w:left="-283" w:right="-850"/>
        <w:jc w:val="both"/>
        <w:rPr>
          <w:ins w:id="180" w:author="Bruno Ferreira do Nascimento" w:date="2024-01-13T11:34:00Z"/>
          <w:rFonts w:ascii="Arial" w:eastAsia="Arial" w:hAnsi="Arial" w:cs="Arial"/>
          <w:sz w:val="24"/>
          <w:szCs w:val="24"/>
        </w:rPr>
      </w:pPr>
    </w:p>
    <w:p w14:paraId="517A35F8" w14:textId="77777777" w:rsidR="00750646" w:rsidRDefault="00750646" w:rsidP="00750646">
      <w:pPr>
        <w:spacing w:after="0" w:line="240" w:lineRule="auto"/>
        <w:ind w:left="-283" w:right="-850"/>
        <w:rPr>
          <w:ins w:id="181" w:author="Bruno Ferreira do Nascimento" w:date="2024-01-12T17:14:00Z"/>
          <w:rFonts w:ascii="Arial" w:eastAsia="Arial" w:hAnsi="Arial" w:cs="Arial"/>
          <w:sz w:val="24"/>
          <w:szCs w:val="24"/>
        </w:rPr>
        <w:pPrChange w:id="182" w:author="Bruno Ferreira do Nascimento" w:date="2024-01-13T11:34:00Z">
          <w:pPr>
            <w:spacing w:after="0" w:line="240" w:lineRule="auto"/>
            <w:ind w:left="-283" w:right="-850"/>
            <w:jc w:val="center"/>
          </w:pPr>
        </w:pPrChange>
      </w:pPr>
    </w:p>
    <w:p w14:paraId="48765CFD" w14:textId="7E550B35" w:rsidR="00074DF5" w:rsidRPr="00160305" w:rsidRDefault="00074DF5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  <w:ins w:id="183" w:author="Bruno Ferreira do Nascimento" w:date="2024-01-12T17:14:00Z">
        <w:r w:rsidRPr="00177DAE">
          <w:rPr>
            <w:rFonts w:ascii="Arial" w:eastAsia="Arial" w:hAnsi="Arial" w:cs="Arial"/>
            <w:b/>
            <w:bCs/>
            <w:caps/>
            <w:sz w:val="24"/>
            <w:szCs w:val="24"/>
          </w:rPr>
          <w:t>Liana Mendonça Marques</w:t>
        </w:r>
      </w:ins>
    </w:p>
    <w:p w14:paraId="0000007E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sz w:val="24"/>
          <w:szCs w:val="24"/>
        </w:rPr>
      </w:pPr>
    </w:p>
    <w:p w14:paraId="0000007F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sz w:val="24"/>
          <w:szCs w:val="24"/>
        </w:rPr>
      </w:pPr>
    </w:p>
    <w:p w14:paraId="00000080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sz w:val="24"/>
          <w:szCs w:val="24"/>
        </w:rPr>
      </w:pPr>
    </w:p>
    <w:p w14:paraId="00000081" w14:textId="77777777" w:rsidR="0027149C" w:rsidRPr="00160305" w:rsidRDefault="00000000">
      <w:pPr>
        <w:spacing w:after="0" w:line="240" w:lineRule="auto"/>
        <w:ind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COMPRADOR:</w:t>
      </w:r>
    </w:p>
    <w:p w14:paraId="00000082" w14:textId="77777777" w:rsidR="0027149C" w:rsidRPr="00160305" w:rsidRDefault="0027149C">
      <w:pPr>
        <w:spacing w:after="0" w:line="240" w:lineRule="auto"/>
        <w:ind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83" w14:textId="77777777" w:rsidR="0027149C" w:rsidRPr="00160305" w:rsidRDefault="0027149C">
      <w:pPr>
        <w:spacing w:after="0" w:line="240" w:lineRule="auto"/>
        <w:ind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84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0000085" w14:textId="77777777" w:rsidR="0027149C" w:rsidRPr="00160305" w:rsidRDefault="0000000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BRUNO FERREIRA DO NASCIMENTO</w:t>
      </w:r>
    </w:p>
    <w:p w14:paraId="00000088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0000089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A" w14:textId="77777777" w:rsidR="0027149C" w:rsidRPr="00160305" w:rsidRDefault="0000000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TESTEMUNHAS:</w:t>
      </w:r>
    </w:p>
    <w:p w14:paraId="0000008B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C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D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E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F" w14:textId="77777777" w:rsidR="0027149C" w:rsidRPr="00160305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Nome: PEDRO PAULO VIEIRA MENDES</w:t>
      </w:r>
    </w:p>
    <w:p w14:paraId="00000090" w14:textId="77777777" w:rsidR="0027149C" w:rsidRPr="00160305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CRECI/DF: 18.782</w:t>
      </w:r>
    </w:p>
    <w:p w14:paraId="00000091" w14:textId="77777777" w:rsidR="0027149C" w:rsidRPr="00160305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CPF: 049.750.466-95</w:t>
      </w:r>
    </w:p>
    <w:p w14:paraId="00000092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3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4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5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6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7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Nome: PRISCILA MARTINS JORGE </w:t>
      </w:r>
    </w:p>
    <w:p w14:paraId="00000098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CRECI/DF: 26841</w:t>
      </w:r>
    </w:p>
    <w:p w14:paraId="00000099" w14:textId="77777777" w:rsidR="0027149C" w:rsidRPr="00160305" w:rsidRDefault="00000000">
      <w:pPr>
        <w:rPr>
          <w:rFonts w:ascii="Arial" w:eastAsia="Arial" w:hAnsi="Arial" w:cs="Arial"/>
          <w:sz w:val="24"/>
          <w:szCs w:val="24"/>
          <w:highlight w:val="white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CPF: </w:t>
      </w:r>
      <w:r w:rsidRPr="00160305">
        <w:rPr>
          <w:rFonts w:ascii="Arial" w:eastAsia="Arial" w:hAnsi="Arial" w:cs="Arial"/>
          <w:sz w:val="24"/>
          <w:szCs w:val="24"/>
          <w:highlight w:val="white"/>
        </w:rPr>
        <w:t>098.134.257-41</w:t>
      </w:r>
    </w:p>
    <w:p w14:paraId="0000009A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27149C" w:rsidRPr="00160305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1" w:author="Bruno Ferreira do Nascimento" w:date="2024-01-12T18:36:00Z" w:initials="BF">
    <w:p w14:paraId="236AD999" w14:textId="77777777" w:rsidR="007E1239" w:rsidRDefault="00573541" w:rsidP="00A1032E">
      <w:pPr>
        <w:pStyle w:val="Textodecomentrio"/>
      </w:pPr>
      <w:r>
        <w:rPr>
          <w:rStyle w:val="Refdecomentrio"/>
        </w:rPr>
        <w:annotationRef/>
      </w:r>
      <w:r w:rsidR="007E1239">
        <w:t>Ainda não recebi os documentos pessoais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6AD9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DB45DAE" w16cex:dateUtc="2024-01-12T21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6AD999" w16cid:durableId="0DB45D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02983"/>
    <w:multiLevelType w:val="multilevel"/>
    <w:tmpl w:val="6E02CC80"/>
    <w:lvl w:ilvl="0">
      <w:start w:val="1"/>
      <w:numFmt w:val="lowerLetter"/>
      <w:lvlText w:val="%1)"/>
      <w:lvlJc w:val="left"/>
      <w:pPr>
        <w:ind w:left="77" w:hanging="360"/>
      </w:pPr>
      <w:rPr>
        <w:b/>
      </w:rPr>
    </w:lvl>
    <w:lvl w:ilvl="1">
      <w:start w:val="1"/>
      <w:numFmt w:val="lowerLetter"/>
      <w:lvlText w:val="%2."/>
      <w:lvlJc w:val="left"/>
      <w:pPr>
        <w:ind w:left="797" w:hanging="360"/>
      </w:pPr>
    </w:lvl>
    <w:lvl w:ilvl="2">
      <w:start w:val="1"/>
      <w:numFmt w:val="lowerRoman"/>
      <w:lvlText w:val="%3."/>
      <w:lvlJc w:val="right"/>
      <w:pPr>
        <w:ind w:left="1517" w:hanging="180"/>
      </w:pPr>
    </w:lvl>
    <w:lvl w:ilvl="3">
      <w:start w:val="1"/>
      <w:numFmt w:val="decimal"/>
      <w:lvlText w:val="%4."/>
      <w:lvlJc w:val="left"/>
      <w:pPr>
        <w:ind w:left="2237" w:hanging="360"/>
      </w:pPr>
    </w:lvl>
    <w:lvl w:ilvl="4">
      <w:start w:val="1"/>
      <w:numFmt w:val="lowerLetter"/>
      <w:lvlText w:val="%5."/>
      <w:lvlJc w:val="left"/>
      <w:pPr>
        <w:ind w:left="2957" w:hanging="360"/>
      </w:pPr>
    </w:lvl>
    <w:lvl w:ilvl="5">
      <w:start w:val="1"/>
      <w:numFmt w:val="lowerRoman"/>
      <w:lvlText w:val="%6."/>
      <w:lvlJc w:val="right"/>
      <w:pPr>
        <w:ind w:left="3677" w:hanging="180"/>
      </w:pPr>
    </w:lvl>
    <w:lvl w:ilvl="6">
      <w:start w:val="1"/>
      <w:numFmt w:val="decimal"/>
      <w:lvlText w:val="%7."/>
      <w:lvlJc w:val="left"/>
      <w:pPr>
        <w:ind w:left="4397" w:hanging="360"/>
      </w:pPr>
    </w:lvl>
    <w:lvl w:ilvl="7">
      <w:start w:val="1"/>
      <w:numFmt w:val="lowerLetter"/>
      <w:lvlText w:val="%8."/>
      <w:lvlJc w:val="left"/>
      <w:pPr>
        <w:ind w:left="5117" w:hanging="360"/>
      </w:pPr>
    </w:lvl>
    <w:lvl w:ilvl="8">
      <w:start w:val="1"/>
      <w:numFmt w:val="lowerRoman"/>
      <w:lvlText w:val="%9."/>
      <w:lvlJc w:val="right"/>
      <w:pPr>
        <w:ind w:left="5837" w:hanging="180"/>
      </w:pPr>
    </w:lvl>
  </w:abstractNum>
  <w:num w:numId="1" w16cid:durableId="103418784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uno Ferreira do Nascimento">
    <w15:presenceInfo w15:providerId="AD" w15:userId="S::bruno.bfn@pf.gov.br::a6c0ca80-9949-4167-bd72-321e869ea9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49C"/>
    <w:rsid w:val="00001742"/>
    <w:rsid w:val="00004DB4"/>
    <w:rsid w:val="00042236"/>
    <w:rsid w:val="00074DF5"/>
    <w:rsid w:val="001123A7"/>
    <w:rsid w:val="00160305"/>
    <w:rsid w:val="002107F8"/>
    <w:rsid w:val="00247C79"/>
    <w:rsid w:val="0027149C"/>
    <w:rsid w:val="003A1CAB"/>
    <w:rsid w:val="00506BD4"/>
    <w:rsid w:val="00537D94"/>
    <w:rsid w:val="00573541"/>
    <w:rsid w:val="005A6207"/>
    <w:rsid w:val="005C3491"/>
    <w:rsid w:val="006321B6"/>
    <w:rsid w:val="00633D01"/>
    <w:rsid w:val="006E3157"/>
    <w:rsid w:val="00735E96"/>
    <w:rsid w:val="00750646"/>
    <w:rsid w:val="007571A5"/>
    <w:rsid w:val="007B2E19"/>
    <w:rsid w:val="007E1239"/>
    <w:rsid w:val="008304CF"/>
    <w:rsid w:val="00874541"/>
    <w:rsid w:val="00A420BE"/>
    <w:rsid w:val="00A50B24"/>
    <w:rsid w:val="00A602D8"/>
    <w:rsid w:val="00A9205D"/>
    <w:rsid w:val="00AB7841"/>
    <w:rsid w:val="00AE26A7"/>
    <w:rsid w:val="00DE1E3D"/>
    <w:rsid w:val="00DE6216"/>
    <w:rsid w:val="00E10C97"/>
    <w:rsid w:val="00FC0406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511E4"/>
  <w15:docId w15:val="{3832A08F-78B7-474E-81C3-14EA408A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64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o">
    <w:name w:val="Revision"/>
    <w:hidden/>
    <w:uiPriority w:val="99"/>
    <w:semiHidden/>
    <w:rsid w:val="00004DB4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57354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7354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7354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35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35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L6NaScTIilWZb0Ppb9Bj5dxkQA==">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2532</Words>
  <Characters>13673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Yanny Rocha</dc:creator>
  <cp:lastModifiedBy>Bruno Ferreira do Nascimento</cp:lastModifiedBy>
  <cp:revision>8</cp:revision>
  <dcterms:created xsi:type="dcterms:W3CDTF">2024-01-13T14:09:00Z</dcterms:created>
  <dcterms:modified xsi:type="dcterms:W3CDTF">2024-01-13T14:35:00Z</dcterms:modified>
</cp:coreProperties>
</file>