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A4341" w14:textId="77777777" w:rsidR="00A616BB" w:rsidRDefault="00497457" w:rsidP="00E910B7">
      <w:pPr>
        <w:jc w:val="both"/>
      </w:pPr>
      <w:r>
        <w:t>CONTRATO DE LOCAÇÃO</w:t>
      </w:r>
    </w:p>
    <w:p w14:paraId="0682E2C4" w14:textId="7476F38A" w:rsidR="008F2ABE" w:rsidRDefault="00497457" w:rsidP="00E910B7">
      <w:pPr>
        <w:jc w:val="both"/>
      </w:pPr>
      <w:r>
        <w:t>O objeto do presente c</w:t>
      </w:r>
      <w:r w:rsidR="00E910B7">
        <w:t>ontrato refere-se à</w:t>
      </w:r>
      <w:r>
        <w:t xml:space="preserve"> LOCAÇÃO do imóvel lo</w:t>
      </w:r>
      <w:r w:rsidR="00E910B7">
        <w:t>calizado no EDIFICIO OURO PRETO</w:t>
      </w:r>
      <w:r>
        <w:t xml:space="preserve"> Bloco H </w:t>
      </w:r>
      <w:r w:rsidR="00E910B7">
        <w:t xml:space="preserve">apartamento 608 </w:t>
      </w:r>
      <w:r>
        <w:t xml:space="preserve">da SQS 312 – </w:t>
      </w:r>
      <w:proofErr w:type="spellStart"/>
      <w:r>
        <w:t>Brasilia</w:t>
      </w:r>
      <w:proofErr w:type="spellEnd"/>
      <w:r>
        <w:t xml:space="preserve"> DF</w:t>
      </w:r>
      <w:ins w:id="0" w:author="Bruno Ferreira do Nascimento" w:date="2023-04-23T12:35:00Z">
        <w:r w:rsidR="00E518C1">
          <w:t>, registrado no 1º Ofício de Registro de Imóveis do Distrito Federal sob a matrícula nº</w:t>
        </w:r>
      </w:ins>
      <w:ins w:id="1" w:author="Bruno Ferreira do Nascimento" w:date="2023-04-23T12:36:00Z">
        <w:r w:rsidR="00E518C1">
          <w:t xml:space="preserve"> 54233</w:t>
        </w:r>
      </w:ins>
      <w:r w:rsidR="00E910B7">
        <w:t>,</w:t>
      </w:r>
      <w:r>
        <w:t xml:space="preserve"> </w:t>
      </w:r>
      <w:r w:rsidR="008F2ABE">
        <w:t xml:space="preserve">que entre si </w:t>
      </w:r>
      <w:proofErr w:type="gramStart"/>
      <w:r w:rsidR="008F2ABE">
        <w:t xml:space="preserve">acordam </w:t>
      </w:r>
      <w:r>
        <w:t xml:space="preserve"> Keila</w:t>
      </w:r>
      <w:proofErr w:type="gramEnd"/>
      <w:r>
        <w:t xml:space="preserve"> Queiroz de Pinho Tavares </w:t>
      </w:r>
      <w:r w:rsidR="00E910B7">
        <w:t>CPF</w:t>
      </w:r>
      <w:r>
        <w:t xml:space="preserve"> 606.687.841-72 </w:t>
      </w:r>
      <w:r w:rsidR="008F2ABE">
        <w:t>doravante denominada</w:t>
      </w:r>
      <w:r>
        <w:t xml:space="preserve"> como</w:t>
      </w:r>
      <w:r w:rsidR="00E910B7">
        <w:t xml:space="preserve"> LOCADORA</w:t>
      </w:r>
      <w:r w:rsidR="008F2ABE">
        <w:t xml:space="preserve">, e Bruno Ferreira  do Nascimento </w:t>
      </w:r>
      <w:r w:rsidR="00E910B7">
        <w:t>CPF</w:t>
      </w:r>
      <w:r w:rsidR="008F2ABE">
        <w:t xml:space="preserve"> 106.484.037-00, doravante denominado LOCATÁRIO.</w:t>
      </w:r>
    </w:p>
    <w:p w14:paraId="66423DFC" w14:textId="1B02C163" w:rsidR="007638E0" w:rsidRDefault="00497457" w:rsidP="00E910B7">
      <w:pPr>
        <w:jc w:val="both"/>
      </w:pPr>
      <w:r>
        <w:t>Fica estabelecido por este documento que</w:t>
      </w:r>
      <w:r w:rsidR="008F2ABE">
        <w:t xml:space="preserve"> a locação do imóvel será pelo prazo de 12</w:t>
      </w:r>
      <w:r w:rsidR="00E910B7">
        <w:t xml:space="preserve"> </w:t>
      </w:r>
      <w:r w:rsidR="008F2ABE">
        <w:t>(doze)</w:t>
      </w:r>
      <w:r w:rsidR="00E910B7">
        <w:t xml:space="preserve"> </w:t>
      </w:r>
      <w:r w:rsidR="008F2ABE">
        <w:t xml:space="preserve">meses </w:t>
      </w:r>
      <w:r w:rsidR="001056CC">
        <w:t xml:space="preserve">de duração, </w:t>
      </w:r>
      <w:r w:rsidR="008F2ABE">
        <w:t>vigorando a partir d</w:t>
      </w:r>
      <w:r w:rsidR="00E910B7">
        <w:t>e 19</w:t>
      </w:r>
      <w:r w:rsidR="008F2ABE">
        <w:t xml:space="preserve">/04/2023 </w:t>
      </w:r>
      <w:r w:rsidR="00E910B7">
        <w:t>encerrando-se em 19</w:t>
      </w:r>
      <w:r w:rsidR="001056CC">
        <w:t>/</w:t>
      </w:r>
      <w:del w:id="2" w:author="Bruno Ferreira do Nascimento" w:date="2023-04-23T12:55:00Z">
        <w:r w:rsidR="001056CC" w:rsidDel="0071321A">
          <w:delText>10</w:delText>
        </w:r>
      </w:del>
      <w:ins w:id="3" w:author="Bruno Ferreira do Nascimento" w:date="2023-04-23T12:55:00Z">
        <w:r w:rsidR="0071321A">
          <w:t>04</w:t>
        </w:r>
      </w:ins>
      <w:r w:rsidR="001056CC">
        <w:t>/202</w:t>
      </w:r>
      <w:del w:id="4" w:author="Bruno Ferreira do Nascimento" w:date="2023-04-23T12:55:00Z">
        <w:r w:rsidR="001056CC" w:rsidDel="0071321A">
          <w:delText>3</w:delText>
        </w:r>
      </w:del>
      <w:ins w:id="5" w:author="Bruno Ferreira do Nascimento" w:date="2023-04-23T12:55:00Z">
        <w:r w:rsidR="0071321A">
          <w:t>4</w:t>
        </w:r>
      </w:ins>
      <w:r w:rsidR="00E910B7">
        <w:t>,</w:t>
      </w:r>
      <w:r>
        <w:t xml:space="preserve"> </w:t>
      </w:r>
      <w:r w:rsidR="001056CC">
        <w:t>sendo o custo mensal do aluguel R$ 4.200,00 (quatro mil e duzentos reais)</w:t>
      </w:r>
      <w:r w:rsidR="00E910B7">
        <w:t>,</w:t>
      </w:r>
      <w:r w:rsidR="001056CC">
        <w:t xml:space="preserve"> estando o LOCATÁRIO isento do pagamento durante os seis primeiros meses</w:t>
      </w:r>
      <w:r w:rsidR="00E910B7">
        <w:t>,</w:t>
      </w:r>
      <w:r w:rsidR="001056CC">
        <w:t xml:space="preserve"> </w:t>
      </w:r>
      <w:r w:rsidR="00E910B7">
        <w:t>sem</w:t>
      </w:r>
      <w:r w:rsidR="001056CC">
        <w:t xml:space="preserve"> ressarcimento por </w:t>
      </w:r>
      <w:r w:rsidR="00E910B7">
        <w:t>qualquer</w:t>
      </w:r>
      <w:r w:rsidR="001056CC">
        <w:t xml:space="preserve"> das partes no caso de saída antecipada a pedido do LOCATÁRIO.</w:t>
      </w:r>
    </w:p>
    <w:p w14:paraId="1650E303" w14:textId="77777777" w:rsidR="00BB2E18" w:rsidRDefault="007638E0" w:rsidP="00E910B7">
      <w:pPr>
        <w:jc w:val="both"/>
      </w:pPr>
      <w:r>
        <w:t>As taxas</w:t>
      </w:r>
      <w:r w:rsidR="00BB2E18">
        <w:t xml:space="preserve"> comumente devidas ao morador</w:t>
      </w:r>
      <w:r w:rsidR="001056CC">
        <w:t xml:space="preserve"> </w:t>
      </w:r>
      <w:r w:rsidR="00BB2E18">
        <w:t>– condomínio, água, luz, IPTU (proporcional ao tempo de ocupação) deverão ser pagas pelo LOCATÁRIO</w:t>
      </w:r>
      <w:r w:rsidR="00E910B7">
        <w:t>,</w:t>
      </w:r>
      <w:r w:rsidR="00BB2E18">
        <w:t xml:space="preserve"> bem como as taxas extras condominiais durante o período de isenção do aluguel.</w:t>
      </w:r>
    </w:p>
    <w:p w14:paraId="3821A43C" w14:textId="77777777" w:rsidR="00497457" w:rsidRDefault="00BB2E18" w:rsidP="00E910B7">
      <w:pPr>
        <w:jc w:val="both"/>
      </w:pPr>
      <w:r>
        <w:t>Em caso de devolução antecipada do imóvel, deverá o LOCATÁRIO informar à LOCADORA com antecedência mínima de 30 (trinta) dias</w:t>
      </w:r>
      <w:r w:rsidR="00E910B7">
        <w:t>,</w:t>
      </w:r>
      <w:r>
        <w:t xml:space="preserve"> sem incidir neste caso nenhuma</w:t>
      </w:r>
      <w:r w:rsidR="00E910B7">
        <w:t xml:space="preserve"> </w:t>
      </w:r>
      <w:r>
        <w:t>penalidade.</w:t>
      </w:r>
    </w:p>
    <w:p w14:paraId="7DA669D6" w14:textId="2B06E1D6" w:rsidR="00BB2E18" w:rsidRDefault="00BB2E18" w:rsidP="00E910B7">
      <w:pPr>
        <w:jc w:val="both"/>
      </w:pPr>
      <w:r>
        <w:t>Ao final da locação</w:t>
      </w:r>
      <w:r w:rsidR="007F1A50">
        <w:t xml:space="preserve"> o imóvel será entregue </w:t>
      </w:r>
      <w:r w:rsidR="00E910B7">
        <w:t xml:space="preserve">pelo LOCATÁRIO à LOCADORA, </w:t>
      </w:r>
      <w:r w:rsidR="007F1A50">
        <w:t>no mesmo estado de conservação</w:t>
      </w:r>
      <w:r w:rsidR="00E910B7">
        <w:t xml:space="preserve"> do início desse contrato,</w:t>
      </w:r>
      <w:r w:rsidR="007F1A50">
        <w:t xml:space="preserve"> </w:t>
      </w:r>
      <w:del w:id="6" w:author="Bruno Ferreira do Nascimento" w:date="2023-04-23T12:38:00Z">
        <w:r w:rsidR="007F1A50" w:rsidDel="00E518C1">
          <w:delText>conforme recebido na data</w:delText>
        </w:r>
        <w:r w:rsidR="00E910B7" w:rsidDel="00E518C1">
          <w:delText xml:space="preserve"> de entrega das chaves (19</w:delText>
        </w:r>
        <w:r w:rsidR="007F1A50" w:rsidDel="00E518C1">
          <w:delText>/10/2023)</w:delText>
        </w:r>
      </w:del>
      <w:r w:rsidR="00E910B7">
        <w:t>, bem como os mó</w:t>
      </w:r>
      <w:r w:rsidR="007F1A50">
        <w:t>veis e utensílios listados abaixo:</w:t>
      </w:r>
    </w:p>
    <w:p w14:paraId="743720FD" w14:textId="77777777" w:rsidR="007F1A50" w:rsidRDefault="007F1A50" w:rsidP="00E910B7">
      <w:pPr>
        <w:spacing w:after="0"/>
        <w:jc w:val="both"/>
      </w:pPr>
      <w:r>
        <w:t>-Na Cozinha:</w:t>
      </w:r>
    </w:p>
    <w:p w14:paraId="01F979A2" w14:textId="77777777" w:rsidR="007F1A50" w:rsidRDefault="007F1A50" w:rsidP="00E910B7">
      <w:pPr>
        <w:spacing w:after="0"/>
        <w:jc w:val="both"/>
      </w:pPr>
      <w:r>
        <w:t xml:space="preserve">- </w:t>
      </w:r>
      <w:proofErr w:type="gramStart"/>
      <w:r>
        <w:t xml:space="preserve">Geladeira  </w:t>
      </w:r>
      <w:proofErr w:type="spellStart"/>
      <w:r>
        <w:t>Side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Philco Eco Inverter </w:t>
      </w:r>
      <w:r w:rsidR="00E910B7">
        <w:t>em</w:t>
      </w:r>
      <w:r>
        <w:t xml:space="preserve"> aço escovado</w:t>
      </w:r>
    </w:p>
    <w:p w14:paraId="5ABBE8BB" w14:textId="77777777" w:rsidR="007F1A50" w:rsidRDefault="00E910B7" w:rsidP="00E910B7">
      <w:pPr>
        <w:spacing w:after="0"/>
        <w:jc w:val="both"/>
      </w:pPr>
      <w:r>
        <w:t>- F</w:t>
      </w:r>
      <w:r w:rsidR="007F1A50">
        <w:t xml:space="preserve">orno elétrico </w:t>
      </w:r>
      <w:r w:rsidR="00EA2420">
        <w:t>Electrolux</w:t>
      </w:r>
      <w:r>
        <w:t xml:space="preserve"> em</w:t>
      </w:r>
      <w:r w:rsidR="007F1A50">
        <w:t xml:space="preserve"> aço escovado</w:t>
      </w:r>
    </w:p>
    <w:p w14:paraId="75DC4691" w14:textId="77777777" w:rsidR="00EA2420" w:rsidRDefault="00E910B7" w:rsidP="00E910B7">
      <w:pPr>
        <w:spacing w:after="0"/>
        <w:jc w:val="both"/>
      </w:pPr>
      <w:r>
        <w:t xml:space="preserve">- </w:t>
      </w:r>
      <w:proofErr w:type="spellStart"/>
      <w:r>
        <w:t>C</w:t>
      </w:r>
      <w:r w:rsidR="00EA2420">
        <w:t>ooktop</w:t>
      </w:r>
      <w:proofErr w:type="spellEnd"/>
      <w:r w:rsidR="00EA2420">
        <w:t xml:space="preserve"> </w:t>
      </w:r>
      <w:proofErr w:type="spellStart"/>
      <w:r w:rsidR="00EA2420">
        <w:t>Eletrolux</w:t>
      </w:r>
      <w:proofErr w:type="spellEnd"/>
      <w:r w:rsidR="00EA2420">
        <w:t xml:space="preserve"> 5 bocas</w:t>
      </w:r>
    </w:p>
    <w:p w14:paraId="1E8C2A74" w14:textId="77777777" w:rsidR="00EA2420" w:rsidRDefault="00E910B7" w:rsidP="00E910B7">
      <w:pPr>
        <w:spacing w:after="0"/>
        <w:jc w:val="both"/>
      </w:pPr>
      <w:r>
        <w:t>- L</w:t>
      </w:r>
      <w:r w:rsidR="00EA2420">
        <w:t>ava-louças Brastemp 8 serv</w:t>
      </w:r>
      <w:r>
        <w:t>iços em</w:t>
      </w:r>
      <w:r w:rsidR="00EA2420">
        <w:t xml:space="preserve"> aço escovado</w:t>
      </w:r>
    </w:p>
    <w:p w14:paraId="02456EB3" w14:textId="18BD5E9C" w:rsidR="00EA2420" w:rsidRDefault="00E910B7" w:rsidP="00E910B7">
      <w:pPr>
        <w:spacing w:after="0"/>
        <w:jc w:val="both"/>
        <w:rPr>
          <w:ins w:id="7" w:author="Bruno Ferreira do Nascimento" w:date="2023-04-23T12:39:00Z"/>
        </w:rPr>
      </w:pPr>
      <w:r>
        <w:t>- T</w:t>
      </w:r>
      <w:r w:rsidR="00EA2420">
        <w:t xml:space="preserve">orneira gourmet flexível </w:t>
      </w:r>
    </w:p>
    <w:p w14:paraId="33E33C9F" w14:textId="6484064C" w:rsidR="00E518C1" w:rsidRDefault="00E518C1" w:rsidP="00E910B7">
      <w:pPr>
        <w:spacing w:after="0"/>
        <w:jc w:val="both"/>
      </w:pPr>
      <w:ins w:id="8" w:author="Bruno Ferreira do Nascimento" w:date="2023-04-23T12:39:00Z">
        <w:r>
          <w:t xml:space="preserve">- Luminárias de sobrepor, com exceção da luminária especial </w:t>
        </w:r>
      </w:ins>
      <w:ins w:id="9" w:author="Bruno Ferreira do Nascimento" w:date="2023-04-23T12:40:00Z">
        <w:r>
          <w:t>em trilhos eletrificado.</w:t>
        </w:r>
      </w:ins>
    </w:p>
    <w:p w14:paraId="3CB4723D" w14:textId="77777777" w:rsidR="00EA2420" w:rsidRDefault="00EA2420" w:rsidP="00E910B7">
      <w:pPr>
        <w:spacing w:after="0"/>
        <w:jc w:val="both"/>
      </w:pPr>
    </w:p>
    <w:p w14:paraId="718F6441" w14:textId="77777777" w:rsidR="00EA2420" w:rsidRDefault="00EA2420" w:rsidP="00E910B7">
      <w:pPr>
        <w:spacing w:after="0"/>
        <w:jc w:val="both"/>
      </w:pPr>
      <w:r>
        <w:t>Na suíte 1:</w:t>
      </w:r>
    </w:p>
    <w:p w14:paraId="2505F725" w14:textId="5ECB2709" w:rsidR="00EA2420" w:rsidRDefault="00E910B7" w:rsidP="00E910B7">
      <w:pPr>
        <w:spacing w:after="0"/>
        <w:jc w:val="both"/>
      </w:pPr>
      <w:r>
        <w:t>- C</w:t>
      </w:r>
      <w:r w:rsidR="00EA2420">
        <w:t xml:space="preserve">ama de casal baú preta com colchão </w:t>
      </w:r>
      <w:proofErr w:type="spellStart"/>
      <w:r>
        <w:t>Ortobom</w:t>
      </w:r>
      <w:proofErr w:type="spellEnd"/>
      <w:ins w:id="10" w:author="Bruno Ferreira do Nascimento" w:date="2023-04-24T07:48:00Z">
        <w:r w:rsidR="00692975">
          <w:t>, com puxador danificado</w:t>
        </w:r>
      </w:ins>
      <w:ins w:id="11" w:author="Bruno Ferreira do Nascimento" w:date="2023-04-24T07:49:00Z">
        <w:r w:rsidR="00692975">
          <w:t>.</w:t>
        </w:r>
      </w:ins>
    </w:p>
    <w:p w14:paraId="70E6FEB6" w14:textId="77777777" w:rsidR="00EA2420" w:rsidRDefault="00E910B7" w:rsidP="00E910B7">
      <w:pPr>
        <w:spacing w:after="0"/>
        <w:jc w:val="both"/>
      </w:pPr>
      <w:r>
        <w:t xml:space="preserve">- </w:t>
      </w:r>
      <w:proofErr w:type="gramStart"/>
      <w:r>
        <w:t>A</w:t>
      </w:r>
      <w:r w:rsidR="00EA2420">
        <w:t>r condicionado</w:t>
      </w:r>
      <w:proofErr w:type="gramEnd"/>
      <w:r>
        <w:t xml:space="preserve"> Elgin</w:t>
      </w:r>
      <w:r w:rsidR="0048498E">
        <w:t xml:space="preserve"> (a completar instalação)</w:t>
      </w:r>
    </w:p>
    <w:p w14:paraId="68C675C4" w14:textId="77777777" w:rsidR="00EA2420" w:rsidRDefault="00EA2420" w:rsidP="00E910B7">
      <w:pPr>
        <w:spacing w:after="0"/>
        <w:jc w:val="both"/>
      </w:pPr>
    </w:p>
    <w:p w14:paraId="20A0BE8A" w14:textId="77777777" w:rsidR="00EA2420" w:rsidRDefault="00EA2420" w:rsidP="00E910B7">
      <w:pPr>
        <w:spacing w:after="0"/>
        <w:jc w:val="both"/>
      </w:pPr>
      <w:r>
        <w:t>Na sala:</w:t>
      </w:r>
    </w:p>
    <w:p w14:paraId="51BA81E8" w14:textId="77777777" w:rsidR="00EA2420" w:rsidRDefault="0048498E" w:rsidP="00E910B7">
      <w:pPr>
        <w:spacing w:after="0"/>
        <w:jc w:val="both"/>
      </w:pPr>
      <w:r>
        <w:t xml:space="preserve">- </w:t>
      </w:r>
      <w:r w:rsidR="00EA2420">
        <w:t xml:space="preserve">Duas banquetas altas </w:t>
      </w:r>
      <w:proofErr w:type="spellStart"/>
      <w:r w:rsidR="00EA2420">
        <w:t>Tok&amp;Stock</w:t>
      </w:r>
      <w:proofErr w:type="spellEnd"/>
      <w:r w:rsidR="00EA2420">
        <w:t xml:space="preserve"> com revestimento azul </w:t>
      </w:r>
    </w:p>
    <w:p w14:paraId="7B168FF2" w14:textId="6E742584" w:rsidR="0048498E" w:rsidRDefault="00E910B7" w:rsidP="00E910B7">
      <w:pPr>
        <w:spacing w:after="0"/>
        <w:jc w:val="both"/>
      </w:pPr>
      <w:r>
        <w:t xml:space="preserve">- </w:t>
      </w:r>
      <w:proofErr w:type="gramStart"/>
      <w:r>
        <w:t>A</w:t>
      </w:r>
      <w:r w:rsidR="0048498E">
        <w:t>r condicionado</w:t>
      </w:r>
      <w:proofErr w:type="gramEnd"/>
      <w:r w:rsidR="0048498E">
        <w:t xml:space="preserve"> Wind </w:t>
      </w:r>
      <w:proofErr w:type="spellStart"/>
      <w:r w:rsidR="0048498E">
        <w:t>free</w:t>
      </w:r>
      <w:proofErr w:type="spellEnd"/>
      <w:r w:rsidR="0048498E">
        <w:t xml:space="preserve"> Samsung </w:t>
      </w:r>
      <w:ins w:id="12" w:author="Bruno Ferreira do Nascimento" w:date="2023-04-23T12:45:00Z">
        <w:r w:rsidR="00CE5AA4">
          <w:t>(a completar instalação)</w:t>
        </w:r>
      </w:ins>
      <w:del w:id="13" w:author="Bruno Ferreira do Nascimento" w:date="2023-04-23T12:45:00Z">
        <w:r w:rsidR="0048498E" w:rsidDel="00CE5AA4">
          <w:delText>instalado</w:delText>
        </w:r>
      </w:del>
    </w:p>
    <w:p w14:paraId="2B9D41FC" w14:textId="77777777" w:rsidR="0048498E" w:rsidRDefault="00E910B7" w:rsidP="00E910B7">
      <w:pPr>
        <w:spacing w:after="0"/>
        <w:jc w:val="both"/>
      </w:pPr>
      <w:r>
        <w:t>- R</w:t>
      </w:r>
      <w:r w:rsidR="0048498E">
        <w:t>ack de madeira com duas</w:t>
      </w:r>
      <w:r>
        <w:t xml:space="preserve"> prateleiras</w:t>
      </w:r>
    </w:p>
    <w:p w14:paraId="4AF918D1" w14:textId="5DED551A" w:rsidR="0048498E" w:rsidRDefault="0048498E" w:rsidP="00E910B7">
      <w:pPr>
        <w:spacing w:after="0"/>
        <w:jc w:val="both"/>
      </w:pPr>
      <w:r>
        <w:t xml:space="preserve">- </w:t>
      </w:r>
      <w:proofErr w:type="spellStart"/>
      <w:r>
        <w:t>Smart</w:t>
      </w:r>
      <w:proofErr w:type="spellEnd"/>
      <w:r>
        <w:t xml:space="preserve"> TV LG </w:t>
      </w:r>
      <w:del w:id="14" w:author="Bruno Ferreira do Nascimento" w:date="2023-04-24T07:49:00Z">
        <w:r w:rsidDel="00692975">
          <w:delText>60’</w:delText>
        </w:r>
      </w:del>
      <w:ins w:id="15" w:author="Bruno Ferreira do Nascimento" w:date="2023-04-24T07:49:00Z">
        <w:r w:rsidR="00692975">
          <w:t>55</w:t>
        </w:r>
      </w:ins>
      <w:r>
        <w:t xml:space="preserve"> com controle remoto</w:t>
      </w:r>
    </w:p>
    <w:p w14:paraId="5139F393" w14:textId="5AD2B129" w:rsidR="0048498E" w:rsidRDefault="00E910B7" w:rsidP="00E910B7">
      <w:pPr>
        <w:spacing w:after="0"/>
        <w:jc w:val="both"/>
      </w:pPr>
      <w:r>
        <w:t>- S</w:t>
      </w:r>
      <w:r w:rsidR="0048498E">
        <w:t xml:space="preserve">ofá </w:t>
      </w:r>
      <w:ins w:id="16" w:author="Bruno Ferreira do Nascimento" w:date="2023-04-24T07:51:00Z">
        <w:r w:rsidR="00692975">
          <w:t xml:space="preserve">adquirido na loja </w:t>
        </w:r>
      </w:ins>
      <w:proofErr w:type="spellStart"/>
      <w:r w:rsidR="0048498E">
        <w:t>Tok&amp;Stock</w:t>
      </w:r>
      <w:proofErr w:type="spellEnd"/>
      <w:r w:rsidR="0048498E">
        <w:t xml:space="preserve"> dois lugares amplos em tecido marrom</w:t>
      </w:r>
      <w:r>
        <w:t xml:space="preserve"> claro</w:t>
      </w:r>
    </w:p>
    <w:p w14:paraId="37422C97" w14:textId="77777777" w:rsidR="0048498E" w:rsidRDefault="0048498E" w:rsidP="00E910B7">
      <w:pPr>
        <w:spacing w:after="0"/>
        <w:jc w:val="both"/>
      </w:pPr>
    </w:p>
    <w:p w14:paraId="00B55CB3" w14:textId="77777777" w:rsidR="0048498E" w:rsidRDefault="0048498E" w:rsidP="00E910B7">
      <w:pPr>
        <w:spacing w:after="0"/>
        <w:jc w:val="both"/>
      </w:pPr>
      <w:r>
        <w:t>Na sala de jantar</w:t>
      </w:r>
      <w:r w:rsidR="00E910B7">
        <w:t>:</w:t>
      </w:r>
    </w:p>
    <w:p w14:paraId="48B1E936" w14:textId="51DB8B6C" w:rsidR="0048498E" w:rsidRDefault="0048498E" w:rsidP="00E910B7">
      <w:pPr>
        <w:spacing w:after="0"/>
        <w:jc w:val="both"/>
        <w:rPr>
          <w:ins w:id="17" w:author="Bruno Ferreira do Nascimento" w:date="2023-04-23T12:48:00Z"/>
        </w:rPr>
      </w:pPr>
      <w:r>
        <w:t>-</w:t>
      </w:r>
      <w:r w:rsidR="00E910B7">
        <w:t xml:space="preserve"> M</w:t>
      </w:r>
      <w:r>
        <w:t xml:space="preserve">esa retangular de madeira </w:t>
      </w:r>
      <w:ins w:id="18" w:author="Bruno Ferreira do Nascimento" w:date="2023-04-23T12:47:00Z">
        <w:r w:rsidR="00CE5AA4">
          <w:t xml:space="preserve">de demolição </w:t>
        </w:r>
      </w:ins>
      <w:r>
        <w:t xml:space="preserve">e estrutura </w:t>
      </w:r>
      <w:r w:rsidR="000C21E4">
        <w:t xml:space="preserve">de metal com seis cadeiras Tramontina </w:t>
      </w:r>
      <w:del w:id="19" w:author="Bruno Ferreira do Nascimento" w:date="2023-04-23T12:47:00Z">
        <w:r w:rsidR="000C21E4" w:rsidDel="00CE5AA4">
          <w:delText xml:space="preserve">Tok&amp;Stock      </w:delText>
        </w:r>
      </w:del>
      <w:r w:rsidR="000C21E4">
        <w:t xml:space="preserve"> </w:t>
      </w:r>
      <w:r w:rsidR="00E910B7">
        <w:t>(</w:t>
      </w:r>
      <w:r w:rsidR="000C21E4">
        <w:t>4 rosas, 2 cinzas</w:t>
      </w:r>
      <w:r w:rsidR="00E910B7">
        <w:t>)</w:t>
      </w:r>
    </w:p>
    <w:p w14:paraId="601F3826" w14:textId="73F0F0FD" w:rsidR="00CE5AA4" w:rsidRDefault="00CE5AA4" w:rsidP="00CE5AA4">
      <w:pPr>
        <w:spacing w:after="0"/>
        <w:jc w:val="both"/>
        <w:rPr>
          <w:ins w:id="20" w:author="Bruno Ferreira do Nascimento" w:date="2023-04-23T12:48:00Z"/>
        </w:rPr>
      </w:pPr>
      <w:ins w:id="21" w:author="Bruno Ferreira do Nascimento" w:date="2023-04-23T12:48:00Z">
        <w:r>
          <w:lastRenderedPageBreak/>
          <w:t>- Luminárias</w:t>
        </w:r>
      </w:ins>
      <w:ins w:id="22" w:author="Bruno Ferreira do Nascimento" w:date="2023-04-24T07:51:00Z">
        <w:r w:rsidR="00692975">
          <w:t xml:space="preserve"> embutidas</w:t>
        </w:r>
      </w:ins>
      <w:ins w:id="23" w:author="Bruno Ferreira do Nascimento" w:date="2023-04-23T12:48:00Z">
        <w:r>
          <w:t>, com exceção da luminária especial em trilhos eletrificado.</w:t>
        </w:r>
      </w:ins>
    </w:p>
    <w:p w14:paraId="541DCEB9" w14:textId="1CBD957A" w:rsidR="00CE5AA4" w:rsidRDefault="00CE5AA4" w:rsidP="00E910B7">
      <w:pPr>
        <w:spacing w:after="0"/>
        <w:jc w:val="both"/>
      </w:pPr>
    </w:p>
    <w:p w14:paraId="6C4CA092" w14:textId="77777777" w:rsidR="000C21E4" w:rsidRDefault="000C21E4" w:rsidP="00E910B7">
      <w:pPr>
        <w:spacing w:after="0"/>
        <w:jc w:val="both"/>
      </w:pPr>
    </w:p>
    <w:p w14:paraId="52B8F22E" w14:textId="77777777" w:rsidR="000C21E4" w:rsidRDefault="000C21E4" w:rsidP="00E910B7">
      <w:pPr>
        <w:spacing w:after="0"/>
        <w:jc w:val="both"/>
      </w:pPr>
    </w:p>
    <w:p w14:paraId="1C2FB358" w14:textId="77777777" w:rsidR="000C21E4" w:rsidRDefault="000C21E4" w:rsidP="00E910B7">
      <w:pPr>
        <w:spacing w:after="0"/>
        <w:jc w:val="both"/>
      </w:pPr>
      <w:r>
        <w:t>No escritório:</w:t>
      </w:r>
    </w:p>
    <w:p w14:paraId="6CFFE845" w14:textId="77777777" w:rsidR="000C21E4" w:rsidRDefault="00E910B7" w:rsidP="00E910B7">
      <w:pPr>
        <w:spacing w:after="0"/>
        <w:jc w:val="both"/>
      </w:pPr>
      <w:r>
        <w:t xml:space="preserve">- </w:t>
      </w:r>
      <w:proofErr w:type="gramStart"/>
      <w:r>
        <w:t>A</w:t>
      </w:r>
      <w:r w:rsidR="000C21E4">
        <w:t>r condicionado</w:t>
      </w:r>
      <w:proofErr w:type="gramEnd"/>
      <w:r w:rsidR="000C21E4">
        <w:t xml:space="preserve"> </w:t>
      </w:r>
      <w:r>
        <w:t>Elgin</w:t>
      </w:r>
      <w:r w:rsidR="000C21E4">
        <w:t xml:space="preserve"> (a completar instalação)</w:t>
      </w:r>
    </w:p>
    <w:p w14:paraId="307E8CD6" w14:textId="7CBAC314" w:rsidR="000C21E4" w:rsidRDefault="00E910B7" w:rsidP="00E910B7">
      <w:pPr>
        <w:spacing w:after="0"/>
        <w:jc w:val="both"/>
      </w:pPr>
      <w:del w:id="24" w:author="Bruno Ferreira do Nascimento" w:date="2023-04-23T12:53:00Z">
        <w:r w:rsidDel="00CE5AA4">
          <w:delText>- 2 má</w:delText>
        </w:r>
        <w:r w:rsidR="000C21E4" w:rsidDel="00CE5AA4">
          <w:delText>quinas complementares</w:delText>
        </w:r>
        <w:r w:rsidDel="00CE5AA4">
          <w:delText xml:space="preserve"> para</w:delText>
        </w:r>
        <w:r w:rsidR="000C21E4" w:rsidDel="00CE5AA4">
          <w:delText xml:space="preserve"> instalação de ar condicionado</w:delText>
        </w:r>
      </w:del>
    </w:p>
    <w:p w14:paraId="01EDCBA2" w14:textId="77777777" w:rsidR="000C21E4" w:rsidRDefault="000C21E4" w:rsidP="00E910B7">
      <w:pPr>
        <w:spacing w:after="0"/>
        <w:jc w:val="both"/>
      </w:pPr>
    </w:p>
    <w:p w14:paraId="1AA9A9D2" w14:textId="77777777" w:rsidR="000C21E4" w:rsidRDefault="000C21E4" w:rsidP="00E910B7">
      <w:pPr>
        <w:spacing w:after="0"/>
        <w:jc w:val="both"/>
      </w:pPr>
      <w:r>
        <w:t>Na suíte principal:</w:t>
      </w:r>
    </w:p>
    <w:p w14:paraId="79E497F5" w14:textId="168AC65A" w:rsidR="000C21E4" w:rsidRDefault="000C21E4" w:rsidP="00E910B7">
      <w:pPr>
        <w:spacing w:after="0"/>
        <w:jc w:val="both"/>
      </w:pPr>
      <w:r>
        <w:t>-</w:t>
      </w:r>
      <w:r w:rsidR="00E910B7">
        <w:t xml:space="preserve"> </w:t>
      </w:r>
      <w:proofErr w:type="gramStart"/>
      <w:r w:rsidR="00E910B7">
        <w:t>A</w:t>
      </w:r>
      <w:r>
        <w:t>r condicionado</w:t>
      </w:r>
      <w:proofErr w:type="gramEnd"/>
      <w:r>
        <w:t xml:space="preserve"> Wind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Sansung</w:t>
      </w:r>
      <w:proofErr w:type="spellEnd"/>
      <w:r>
        <w:t xml:space="preserve"> </w:t>
      </w:r>
      <w:ins w:id="25" w:author="Bruno Ferreira do Nascimento" w:date="2023-04-23T12:48:00Z">
        <w:r w:rsidR="00CE5AA4">
          <w:t>(a completar instalação)</w:t>
        </w:r>
      </w:ins>
      <w:del w:id="26" w:author="Bruno Ferreira do Nascimento" w:date="2023-04-23T12:48:00Z">
        <w:r w:rsidDel="00CE5AA4">
          <w:delText>instalado</w:delText>
        </w:r>
      </w:del>
    </w:p>
    <w:p w14:paraId="51A68B76" w14:textId="142ABEBA" w:rsidR="000C21E4" w:rsidRDefault="00E910B7" w:rsidP="00E910B7">
      <w:pPr>
        <w:spacing w:after="0"/>
        <w:jc w:val="both"/>
      </w:pPr>
      <w:r>
        <w:t>- C</w:t>
      </w:r>
      <w:r w:rsidR="000C21E4">
        <w:t>ama casa</w:t>
      </w:r>
      <w:ins w:id="27" w:author="Bruno Ferreira do Nascimento" w:date="2023-04-23T12:53:00Z">
        <w:r w:rsidR="00CE5AA4">
          <w:t>l</w:t>
        </w:r>
      </w:ins>
      <w:r w:rsidR="000C21E4">
        <w:t xml:space="preserve"> baú branca e </w:t>
      </w:r>
      <w:r w:rsidR="007E0F97">
        <w:t>colchão sem marca</w:t>
      </w:r>
    </w:p>
    <w:p w14:paraId="7D4118A3" w14:textId="77777777" w:rsidR="007E0F97" w:rsidRDefault="007E0F97" w:rsidP="00E910B7">
      <w:pPr>
        <w:spacing w:after="0"/>
        <w:jc w:val="both"/>
      </w:pPr>
    </w:p>
    <w:p w14:paraId="455B1F33" w14:textId="77777777" w:rsidR="007E0F97" w:rsidRDefault="007E0F97" w:rsidP="00E910B7">
      <w:pPr>
        <w:spacing w:after="0"/>
        <w:jc w:val="both"/>
      </w:pPr>
      <w:r>
        <w:t xml:space="preserve"> Nos 3 banheiros</w:t>
      </w:r>
      <w:r w:rsidR="00E910B7">
        <w:t>:</w:t>
      </w:r>
    </w:p>
    <w:p w14:paraId="53C8B647" w14:textId="0C72BE66" w:rsidR="007E0F97" w:rsidRDefault="00E255E6" w:rsidP="00E910B7">
      <w:pPr>
        <w:spacing w:after="0"/>
        <w:jc w:val="both"/>
      </w:pPr>
      <w:r>
        <w:t xml:space="preserve">- </w:t>
      </w:r>
      <w:del w:id="28" w:author="Bruno Ferreira do Nascimento" w:date="2023-04-23T12:49:00Z">
        <w:r w:rsidDel="00CE5AA4">
          <w:delText>E</w:delText>
        </w:r>
        <w:r w:rsidR="007E0F97" w:rsidDel="00CE5AA4">
          <w:delText>quipamento completo (</w:delText>
        </w:r>
      </w:del>
      <w:r w:rsidR="007E0F97">
        <w:t>pia,</w:t>
      </w:r>
      <w:r>
        <w:t xml:space="preserve"> torneira, </w:t>
      </w:r>
      <w:r w:rsidR="007E0F97">
        <w:t>vaso,</w:t>
      </w:r>
      <w:ins w:id="29" w:author="Bruno Ferreira do Nascimento" w:date="2023-04-23T12:49:00Z">
        <w:r w:rsidR="00CE5AA4" w:rsidDel="00CE5AA4">
          <w:t xml:space="preserve"> </w:t>
        </w:r>
      </w:ins>
      <w:del w:id="30" w:author="Bruno Ferreira do Nascimento" w:date="2023-04-23T12:49:00Z">
        <w:r w:rsidDel="00CE5AA4">
          <w:delText xml:space="preserve"> </w:delText>
        </w:r>
        <w:r w:rsidR="007E0F97" w:rsidDel="00CE5AA4">
          <w:delText>chuveiro</w:delText>
        </w:r>
        <w:r w:rsidDel="00CE5AA4">
          <w:delText>,</w:delText>
        </w:r>
      </w:del>
      <w:r w:rsidR="007E0F97">
        <w:t xml:space="preserve"> box</w:t>
      </w:r>
      <w:del w:id="31" w:author="Bruno Ferreira do Nascimento" w:date="2023-04-23T12:59:00Z">
        <w:r w:rsidR="007E0F97" w:rsidDel="00945FD0">
          <w:delText>)</w:delText>
        </w:r>
      </w:del>
      <w:r>
        <w:t>,</w:t>
      </w:r>
      <w:r w:rsidR="007E0F97">
        <w:t xml:space="preserve"> espelhos -</w:t>
      </w:r>
      <w:r>
        <w:t xml:space="preserve"> </w:t>
      </w:r>
      <w:r w:rsidR="007E0F97">
        <w:t>1 redondo com alça em couro, 1 retangular grande com moldura pr</w:t>
      </w:r>
      <w:r>
        <w:t>eta, 1 espelho fixo sem moldura</w:t>
      </w:r>
    </w:p>
    <w:p w14:paraId="560597F6" w14:textId="77777777" w:rsidR="007E0F97" w:rsidRDefault="007E0F97" w:rsidP="00E910B7">
      <w:pPr>
        <w:spacing w:after="0"/>
        <w:jc w:val="both"/>
      </w:pPr>
    </w:p>
    <w:p w14:paraId="2FA38DDD" w14:textId="77777777" w:rsidR="007E0F97" w:rsidRDefault="007E0F97" w:rsidP="00E910B7">
      <w:pPr>
        <w:spacing w:after="0"/>
        <w:jc w:val="both"/>
      </w:pPr>
      <w:r>
        <w:t xml:space="preserve">- </w:t>
      </w:r>
      <w:r w:rsidR="00E255E6">
        <w:t>A</w:t>
      </w:r>
      <w:r>
        <w:t>rmários nas duas suítes e na cozinha.</w:t>
      </w:r>
    </w:p>
    <w:p w14:paraId="3086146E" w14:textId="77777777" w:rsidR="002906AA" w:rsidRDefault="002906AA" w:rsidP="00E910B7">
      <w:pPr>
        <w:spacing w:after="0"/>
        <w:jc w:val="both"/>
      </w:pPr>
    </w:p>
    <w:p w14:paraId="22CA7BD5" w14:textId="77777777" w:rsidR="002906AA" w:rsidRDefault="002906AA" w:rsidP="00E910B7">
      <w:pPr>
        <w:spacing w:after="0"/>
        <w:jc w:val="both"/>
      </w:pPr>
      <w:r>
        <w:t>O locatário assume o compromisso de entrega do mobiliário no mesmo estado de uso e conservação atual ao final da locação.</w:t>
      </w:r>
    </w:p>
    <w:p w14:paraId="4CFD52E0" w14:textId="77777777" w:rsidR="003C6DD8" w:rsidRDefault="003C6DD8" w:rsidP="00E910B7">
      <w:pPr>
        <w:spacing w:after="0"/>
        <w:jc w:val="both"/>
      </w:pPr>
    </w:p>
    <w:p w14:paraId="2D613391" w14:textId="77777777" w:rsidR="003C6DD8" w:rsidRDefault="003C6DD8" w:rsidP="00E910B7">
      <w:pPr>
        <w:spacing w:after="0"/>
        <w:jc w:val="both"/>
      </w:pPr>
      <w:r>
        <w:t>Por estarem de acordo, firmam:</w:t>
      </w:r>
    </w:p>
    <w:p w14:paraId="05041380" w14:textId="77777777" w:rsidR="003C6DD8" w:rsidRDefault="003C6DD8" w:rsidP="00E910B7">
      <w:pPr>
        <w:spacing w:after="0"/>
        <w:jc w:val="both"/>
      </w:pPr>
    </w:p>
    <w:p w14:paraId="086CD677" w14:textId="77777777" w:rsidR="003C6DD8" w:rsidRDefault="003C6DD8" w:rsidP="00E910B7">
      <w:pPr>
        <w:spacing w:after="0"/>
        <w:jc w:val="both"/>
      </w:pPr>
    </w:p>
    <w:p w14:paraId="526C5936" w14:textId="77777777" w:rsidR="003C6DD8" w:rsidRDefault="003C6DD8" w:rsidP="00E910B7">
      <w:pPr>
        <w:spacing w:after="0"/>
        <w:jc w:val="both"/>
      </w:pPr>
    </w:p>
    <w:p w14:paraId="21A75F7C" w14:textId="77777777" w:rsidR="003C6DD8" w:rsidRDefault="003C6DD8" w:rsidP="00E910B7">
      <w:pPr>
        <w:pBdr>
          <w:bottom w:val="single" w:sz="12" w:space="1" w:color="auto"/>
        </w:pBdr>
        <w:spacing w:after="0"/>
        <w:jc w:val="both"/>
      </w:pPr>
    </w:p>
    <w:p w14:paraId="2D06DCFB" w14:textId="77777777" w:rsidR="003C6DD8" w:rsidRDefault="003C6DD8" w:rsidP="00E910B7">
      <w:pPr>
        <w:spacing w:after="0"/>
        <w:jc w:val="both"/>
      </w:pPr>
      <w:r>
        <w:t>Keila Queiroz de Pinho Tavares –</w:t>
      </w:r>
      <w:r w:rsidR="00E255E6">
        <w:t xml:space="preserve"> CPF</w:t>
      </w:r>
      <w:r>
        <w:t xml:space="preserve"> 606.687.841</w:t>
      </w:r>
    </w:p>
    <w:p w14:paraId="7B586737" w14:textId="77777777" w:rsidR="003C6DD8" w:rsidRDefault="003C6DD8" w:rsidP="00E910B7">
      <w:pPr>
        <w:spacing w:after="0"/>
        <w:jc w:val="both"/>
      </w:pPr>
    </w:p>
    <w:p w14:paraId="097CA79D" w14:textId="77777777" w:rsidR="003C6DD8" w:rsidRDefault="003C6DD8" w:rsidP="00E910B7">
      <w:pPr>
        <w:spacing w:after="0"/>
        <w:jc w:val="both"/>
      </w:pPr>
    </w:p>
    <w:p w14:paraId="0E36E49D" w14:textId="77777777" w:rsidR="003C6DD8" w:rsidRDefault="003C6DD8" w:rsidP="00E910B7">
      <w:pPr>
        <w:spacing w:after="0"/>
        <w:jc w:val="both"/>
      </w:pPr>
    </w:p>
    <w:p w14:paraId="6AED25D0" w14:textId="77777777" w:rsidR="003C6DD8" w:rsidRDefault="003C6DD8" w:rsidP="00E910B7">
      <w:pPr>
        <w:spacing w:after="0"/>
        <w:jc w:val="both"/>
      </w:pPr>
    </w:p>
    <w:p w14:paraId="26D0810B" w14:textId="77777777" w:rsidR="003C6DD8" w:rsidRDefault="003C6DD8" w:rsidP="00E910B7">
      <w:pPr>
        <w:spacing w:after="0"/>
        <w:jc w:val="both"/>
      </w:pPr>
    </w:p>
    <w:p w14:paraId="27F34CCD" w14:textId="77777777" w:rsidR="003C6DD8" w:rsidRDefault="003C6DD8" w:rsidP="00E910B7">
      <w:pPr>
        <w:spacing w:after="0"/>
        <w:jc w:val="both"/>
      </w:pPr>
      <w:r>
        <w:t>____________________________________________</w:t>
      </w:r>
    </w:p>
    <w:p w14:paraId="3BD62B17" w14:textId="77777777" w:rsidR="003C6DD8" w:rsidRDefault="003C6DD8" w:rsidP="00E910B7">
      <w:pPr>
        <w:spacing w:after="0"/>
        <w:jc w:val="both"/>
      </w:pPr>
      <w:r>
        <w:t>Bruno Ferreira do Nascimento</w:t>
      </w:r>
      <w:proofErr w:type="gramStart"/>
      <w:r>
        <w:t xml:space="preserve">- </w:t>
      </w:r>
      <w:r w:rsidR="00E255E6">
        <w:t xml:space="preserve"> CPF</w:t>
      </w:r>
      <w:proofErr w:type="gramEnd"/>
      <w:r>
        <w:t xml:space="preserve"> 106.484.037-00</w:t>
      </w:r>
    </w:p>
    <w:p w14:paraId="223FEA4C" w14:textId="77777777" w:rsidR="007E0F97" w:rsidRDefault="007E0F97" w:rsidP="00E910B7">
      <w:pPr>
        <w:spacing w:after="0"/>
        <w:jc w:val="both"/>
      </w:pPr>
    </w:p>
    <w:p w14:paraId="090C3064" w14:textId="77777777" w:rsidR="007E0F97" w:rsidRDefault="007E0F97" w:rsidP="00E910B7">
      <w:pPr>
        <w:spacing w:after="0"/>
        <w:jc w:val="both"/>
      </w:pPr>
    </w:p>
    <w:p w14:paraId="33A92A72" w14:textId="77777777" w:rsidR="000C21E4" w:rsidRDefault="000C21E4" w:rsidP="00E910B7">
      <w:pPr>
        <w:spacing w:after="0"/>
        <w:jc w:val="both"/>
      </w:pPr>
    </w:p>
    <w:p w14:paraId="7BCE2124" w14:textId="77777777" w:rsidR="000C21E4" w:rsidRDefault="000C21E4" w:rsidP="00E910B7">
      <w:pPr>
        <w:spacing w:after="0"/>
        <w:jc w:val="both"/>
      </w:pPr>
    </w:p>
    <w:p w14:paraId="2DDA5817" w14:textId="77777777" w:rsidR="0048498E" w:rsidRDefault="0048498E" w:rsidP="00E910B7">
      <w:pPr>
        <w:spacing w:after="0"/>
        <w:jc w:val="both"/>
      </w:pPr>
    </w:p>
    <w:p w14:paraId="2C72477E" w14:textId="77777777" w:rsidR="007F1A50" w:rsidRDefault="007F1A50" w:rsidP="00E910B7">
      <w:pPr>
        <w:jc w:val="both"/>
      </w:pPr>
    </w:p>
    <w:sectPr w:rsidR="007F1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uno Ferreira do Nascimento">
    <w15:presenceInfo w15:providerId="AD" w15:userId="S::bruno.bfn@pf.gov.br::a6c0ca80-9949-4167-bd72-321e869ea9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7457"/>
    <w:rsid w:val="000C21E4"/>
    <w:rsid w:val="001056CC"/>
    <w:rsid w:val="002906AA"/>
    <w:rsid w:val="003C6DD8"/>
    <w:rsid w:val="0048498E"/>
    <w:rsid w:val="00497457"/>
    <w:rsid w:val="00692975"/>
    <w:rsid w:val="0071321A"/>
    <w:rsid w:val="007638E0"/>
    <w:rsid w:val="007E0F97"/>
    <w:rsid w:val="007F1A50"/>
    <w:rsid w:val="008F2ABE"/>
    <w:rsid w:val="00945FD0"/>
    <w:rsid w:val="00A616BB"/>
    <w:rsid w:val="00BB2E18"/>
    <w:rsid w:val="00CE5AA4"/>
    <w:rsid w:val="00E255E6"/>
    <w:rsid w:val="00E518C1"/>
    <w:rsid w:val="00E910B7"/>
    <w:rsid w:val="00EA2420"/>
    <w:rsid w:val="00ED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D3552"/>
  <w15:docId w15:val="{61EE4429-0B09-49BF-A00A-10CFCAC1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A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E518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Tadeu 61 99621-1066</dc:creator>
  <cp:lastModifiedBy>Bruno Ferreira do Nascimento</cp:lastModifiedBy>
  <cp:revision>5</cp:revision>
  <dcterms:created xsi:type="dcterms:W3CDTF">2023-04-23T15:54:00Z</dcterms:created>
  <dcterms:modified xsi:type="dcterms:W3CDTF">2023-04-24T10:55:00Z</dcterms:modified>
</cp:coreProperties>
</file>