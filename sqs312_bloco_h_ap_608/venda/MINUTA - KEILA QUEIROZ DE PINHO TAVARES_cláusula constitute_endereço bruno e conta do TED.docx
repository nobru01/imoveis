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1BE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760B765D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30C8C61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firstLine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165625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497962BD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50CDD808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3E58FEA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18CEB1CB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4C876B8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235B98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621BE19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62AB0EE4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57671CEA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9CD1FEA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ESCRITURA PÚBLICA DE COMPRA E VENDA,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na forma abaixo:</w:t>
      </w:r>
    </w:p>
    <w:p w14:paraId="3D4E24DB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79E8BF05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70F51E5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69B1096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5D7F787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493FAFE3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B4B79F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9940002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DD1147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909B9A5" w14:textId="5426F184" w:rsidR="00247895" w:rsidRDefault="00247895" w:rsidP="00247895">
      <w:pPr>
        <w:autoSpaceDE w:val="0"/>
        <w:autoSpaceDN w:val="0"/>
        <w:adjustRightInd w:val="0"/>
        <w:spacing w:after="0" w:line="240" w:lineRule="auto"/>
        <w:ind w:firstLine="396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=S A I B A M=</w:t>
      </w:r>
      <w:r>
        <w:rPr>
          <w:rFonts w:ascii="Arial" w:hAnsi="Arial" w:cs="Arial"/>
          <w:color w:val="000000"/>
          <w:sz w:val="24"/>
          <w:szCs w:val="24"/>
        </w:rPr>
        <w:t xml:space="preserve"> quantos esta virem que,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aos </w:t>
      </w:r>
      <w:del w:id="0" w:author="Bruno Ferreira do Nascimento" w:date="2023-04-18T16:52:00Z">
        <w:r w:rsidDel="004A5148">
          <w:rPr>
            <w:rFonts w:ascii="Arial" w:hAnsi="Arial" w:cs="Arial"/>
            <w:b/>
            <w:bCs/>
            <w:color w:val="000000"/>
            <w:sz w:val="24"/>
            <w:szCs w:val="24"/>
          </w:rPr>
          <w:delText xml:space="preserve">dezoito </w:delText>
        </w:r>
      </w:del>
      <w:ins w:id="1" w:author="Bruno Ferreira do Nascimento" w:date="2023-04-18T16:52:00Z">
        <w:r w:rsidR="004A5148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dezenove </w:t>
        </w:r>
      </w:ins>
      <w:r>
        <w:rPr>
          <w:rFonts w:ascii="Arial" w:hAnsi="Arial" w:cs="Arial"/>
          <w:b/>
          <w:bCs/>
          <w:color w:val="000000"/>
          <w:sz w:val="24"/>
          <w:szCs w:val="24"/>
        </w:rPr>
        <w:t>dias do mês de abril do ano de dois mil e vinte e três (</w:t>
      </w:r>
      <w:del w:id="2" w:author="Bruno Ferreira do Nascimento" w:date="2023-04-18T16:52:00Z">
        <w:r w:rsidDel="004A5148">
          <w:rPr>
            <w:rFonts w:ascii="Arial" w:hAnsi="Arial" w:cs="Arial"/>
            <w:b/>
            <w:bCs/>
            <w:color w:val="000000"/>
            <w:sz w:val="24"/>
            <w:szCs w:val="24"/>
          </w:rPr>
          <w:delText>18</w:delText>
        </w:r>
      </w:del>
      <w:ins w:id="3" w:author="Bruno Ferreira do Nascimento" w:date="2023-04-18T16:52:00Z">
        <w:r w:rsidR="004A5148">
          <w:rPr>
            <w:rFonts w:ascii="Arial" w:hAnsi="Arial" w:cs="Arial"/>
            <w:b/>
            <w:bCs/>
            <w:color w:val="000000"/>
            <w:sz w:val="24"/>
            <w:szCs w:val="24"/>
          </w:rPr>
          <w:t>19</w:t>
        </w:r>
      </w:ins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/04/2023), </w:t>
      </w:r>
      <w:r>
        <w:rPr>
          <w:rFonts w:ascii="Arial" w:hAnsi="Arial" w:cs="Arial"/>
          <w:color w:val="000000"/>
          <w:sz w:val="24"/>
          <w:szCs w:val="24"/>
        </w:rPr>
        <w:t>nesta Cidade de Brasília, Distrito Federal, no 1° Ofício de Notas e Protesto, perante mim, Escrevente, compareceram partes entre si justas e contratadas, a saber: de um lado como Outorgante Vendedor: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BRUNO FERREIRA DO NASCIMENTO</w:t>
      </w:r>
      <w:r>
        <w:rPr>
          <w:rFonts w:ascii="Arial" w:hAnsi="Arial" w:cs="Arial"/>
          <w:color w:val="000000"/>
          <w:sz w:val="24"/>
          <w:szCs w:val="24"/>
        </w:rPr>
        <w:t xml:space="preserve">, brasileiro, solteiro, declarando não conviver em regime de união estável, servidor público federal, portador da CNH nº 02731262190 DETRAN/RJ, na qual consta CI nº 113296925 IFP-RJ e inscrito no CPF/MF sob nº 106.484.037-00, endereço eletrônico brunoferreira01@gmail.com, filho de  Jorge </w:t>
      </w:r>
      <w:del w:id="4" w:author="Bruno Ferreira do Nascimento" w:date="2023-04-18T16:54:00Z">
        <w:r w:rsidDel="004A5148">
          <w:rPr>
            <w:rFonts w:ascii="Arial" w:hAnsi="Arial" w:cs="Arial"/>
            <w:color w:val="000000"/>
            <w:sz w:val="24"/>
            <w:szCs w:val="24"/>
          </w:rPr>
          <w:delText xml:space="preserve">Luiz </w:delText>
        </w:r>
      </w:del>
      <w:proofErr w:type="spellStart"/>
      <w:ins w:id="5" w:author="Bruno Ferreira do Nascimento" w:date="2023-04-18T16:54:00Z">
        <w:r w:rsidR="004A5148">
          <w:rPr>
            <w:rFonts w:ascii="Arial" w:hAnsi="Arial" w:cs="Arial"/>
            <w:color w:val="000000"/>
            <w:sz w:val="24"/>
            <w:szCs w:val="24"/>
          </w:rPr>
          <w:t>Luis</w:t>
        </w:r>
        <w:proofErr w:type="spellEnd"/>
        <w:r w:rsidR="004A5148">
          <w:rPr>
            <w:rFonts w:ascii="Arial" w:hAnsi="Arial" w:cs="Arial"/>
            <w:color w:val="000000"/>
            <w:sz w:val="24"/>
            <w:szCs w:val="24"/>
          </w:rPr>
          <w:t xml:space="preserve"> </w:t>
        </w:r>
      </w:ins>
      <w:r>
        <w:rPr>
          <w:rFonts w:ascii="Arial" w:hAnsi="Arial" w:cs="Arial"/>
          <w:color w:val="000000"/>
          <w:sz w:val="24"/>
          <w:szCs w:val="24"/>
        </w:rPr>
        <w:t xml:space="preserve">Alves do Nascimento e Solange Ferreira do Nascimento, residente e domiciliado na </w:t>
      </w:r>
      <w:del w:id="6" w:author="Bruno Ferreira do Nascimento" w:date="2023-04-18T16:54:00Z">
        <w:r w:rsidDel="004A5148">
          <w:rPr>
            <w:rFonts w:ascii="Arial" w:hAnsi="Arial" w:cs="Arial"/>
            <w:color w:val="000000"/>
            <w:sz w:val="24"/>
            <w:szCs w:val="24"/>
          </w:rPr>
          <w:delText>CCSW 01</w:delText>
        </w:r>
      </w:del>
      <w:ins w:id="7" w:author="Bruno Ferreira do Nascimento" w:date="2023-04-18T16:54:00Z">
        <w:r w:rsidR="004A5148">
          <w:rPr>
            <w:rFonts w:ascii="Arial" w:hAnsi="Arial" w:cs="Arial"/>
            <w:color w:val="000000"/>
            <w:sz w:val="24"/>
            <w:szCs w:val="24"/>
          </w:rPr>
          <w:t>SQS312</w:t>
        </w:r>
      </w:ins>
      <w:r>
        <w:rPr>
          <w:rFonts w:ascii="Arial" w:hAnsi="Arial" w:cs="Arial"/>
          <w:color w:val="000000"/>
          <w:sz w:val="24"/>
          <w:szCs w:val="24"/>
        </w:rPr>
        <w:t xml:space="preserve">, </w:t>
      </w:r>
      <w:del w:id="8" w:author="Bruno Ferreira do Nascimento" w:date="2023-04-18T16:54:00Z">
        <w:r w:rsidDel="004A5148">
          <w:rPr>
            <w:rFonts w:ascii="Arial" w:hAnsi="Arial" w:cs="Arial"/>
            <w:color w:val="000000"/>
            <w:sz w:val="24"/>
            <w:szCs w:val="24"/>
          </w:rPr>
          <w:delText>lote 04</w:delText>
        </w:r>
      </w:del>
      <w:del w:id="9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,</w:delText>
        </w:r>
      </w:del>
      <w:r>
        <w:rPr>
          <w:rFonts w:ascii="Arial" w:hAnsi="Arial" w:cs="Arial"/>
          <w:color w:val="000000"/>
          <w:sz w:val="24"/>
          <w:szCs w:val="24"/>
        </w:rPr>
        <w:t xml:space="preserve"> bloco </w:t>
      </w:r>
      <w:del w:id="10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B2</w:delText>
        </w:r>
      </w:del>
      <w:ins w:id="11" w:author="Bruno Ferreira do Nascimento" w:date="2023-04-18T16:55:00Z">
        <w:r w:rsidR="004A5148">
          <w:rPr>
            <w:rFonts w:ascii="Arial" w:hAnsi="Arial" w:cs="Arial"/>
            <w:color w:val="000000"/>
            <w:sz w:val="24"/>
            <w:szCs w:val="24"/>
          </w:rPr>
          <w:t>H</w:t>
        </w:r>
      </w:ins>
      <w:r>
        <w:rPr>
          <w:rFonts w:ascii="Arial" w:hAnsi="Arial" w:cs="Arial"/>
          <w:color w:val="000000"/>
          <w:sz w:val="24"/>
          <w:szCs w:val="24"/>
        </w:rPr>
        <w:t xml:space="preserve">, apartamento </w:t>
      </w:r>
      <w:del w:id="12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417</w:delText>
        </w:r>
      </w:del>
      <w:ins w:id="13" w:author="Bruno Ferreira do Nascimento" w:date="2023-04-18T16:55:00Z">
        <w:r w:rsidR="004A5148">
          <w:rPr>
            <w:rFonts w:ascii="Arial" w:hAnsi="Arial" w:cs="Arial"/>
            <w:color w:val="000000"/>
            <w:sz w:val="24"/>
            <w:szCs w:val="24"/>
          </w:rPr>
          <w:t>608</w:t>
        </w:r>
      </w:ins>
      <w:r>
        <w:rPr>
          <w:rFonts w:ascii="Arial" w:hAnsi="Arial" w:cs="Arial"/>
          <w:color w:val="000000"/>
          <w:sz w:val="24"/>
          <w:szCs w:val="24"/>
        </w:rPr>
        <w:t xml:space="preserve">, </w:t>
      </w:r>
      <w:ins w:id="14" w:author="Bruno Ferreira do Nascimento" w:date="2023-04-18T16:55:00Z">
        <w:r w:rsidR="004A5148">
          <w:rPr>
            <w:rFonts w:ascii="Arial" w:hAnsi="Arial" w:cs="Arial"/>
            <w:color w:val="000000"/>
            <w:sz w:val="24"/>
            <w:szCs w:val="24"/>
          </w:rPr>
          <w:t>Asa Sul</w:t>
        </w:r>
      </w:ins>
      <w:del w:id="15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Sudoeste</w:delText>
        </w:r>
      </w:del>
      <w:r>
        <w:rPr>
          <w:rFonts w:ascii="Arial" w:hAnsi="Arial" w:cs="Arial"/>
          <w:color w:val="000000"/>
          <w:sz w:val="24"/>
          <w:szCs w:val="24"/>
        </w:rPr>
        <w:t>, nesta Capital</w:t>
      </w:r>
      <w:r>
        <w:rPr>
          <w:rFonts w:ascii="Arial" w:hAnsi="Arial" w:cs="Arial"/>
          <w:b/>
          <w:bCs/>
          <w:color w:val="000000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 xml:space="preserve"> e, de outro lado, como Outorgados Compradores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: KEILA QUEIROZ DE PINHO TAVARES</w:t>
      </w:r>
      <w:r>
        <w:rPr>
          <w:rFonts w:ascii="Arial" w:hAnsi="Arial" w:cs="Arial"/>
          <w:color w:val="000000"/>
          <w:sz w:val="24"/>
          <w:szCs w:val="24"/>
        </w:rPr>
        <w:t xml:space="preserve">, servidora pública, endereço eletrônico não informado, filha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Jeova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Pinho Tavares e Dinah de Pinho Queiroz Tavares e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JOÃO TADEU GONÇALVES</w:t>
      </w:r>
      <w:r>
        <w:rPr>
          <w:rFonts w:ascii="Arial" w:hAnsi="Arial" w:cs="Arial"/>
          <w:color w:val="000000"/>
          <w:sz w:val="24"/>
          <w:szCs w:val="24"/>
          <w:u w:val="single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jornalista, endereço eletrônico: não informado, filho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Erasma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Gonçalves, brasileiros, casados entre si, pelo regime de comunhão parcial de bens, na vigência da Lei nº 6.515/77, ela portadora da CNH nº 00848630654 DETRAN-DF e ele, portador da CNH nº 00017215629 DETRAN-DF e inscritos no CPF sob 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nºs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606.687.841-72 e 771.928.508-53, respectivamente, residentes e domiciliados na HIGS 712, bloco L, casa 37, Asa Sul, nesta Capital. Todos os presentes foram reconhecidos e identificados como os próprios de que trato, por mim, pelos documentos oficiais que exibiram, cuja capacidade jurídica dou fé. E, perante mim, pelo Vendedor me foi dito que é senhor e legítimo possuidor, a justo título e boa fé, da posse, domínio e propriedade, livre e desembaraçado de todos e quaisquer ônus judiciais ou extrajudiciais, arresto, sequestro, foro ou pensão, inclusive de hipotecas, mesmo legais, do imóvel constituído pelo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Apartamento nº 608, bloco H, Edifício Ouro Preto, da SQS 312, nesta Capital,  </w:t>
      </w:r>
      <w:r>
        <w:rPr>
          <w:rFonts w:ascii="Arial" w:hAnsi="Arial" w:cs="Arial"/>
          <w:color w:val="000000"/>
          <w:sz w:val="24"/>
          <w:szCs w:val="24"/>
        </w:rPr>
        <w:t>e demais características constantes da matrícula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54.233, </w:t>
      </w:r>
      <w:r>
        <w:rPr>
          <w:rFonts w:ascii="Arial" w:hAnsi="Arial" w:cs="Arial"/>
          <w:color w:val="000000"/>
          <w:sz w:val="24"/>
          <w:szCs w:val="24"/>
        </w:rPr>
        <w:t xml:space="preserve">do Cartório do </w:t>
      </w:r>
      <w:r>
        <w:rPr>
          <w:rFonts w:ascii="Arial" w:hAnsi="Arial" w:cs="Arial"/>
          <w:b/>
          <w:bCs/>
          <w:color w:val="000000"/>
          <w:sz w:val="24"/>
          <w:szCs w:val="24"/>
        </w:rPr>
        <w:t>1º</w:t>
      </w:r>
      <w:r>
        <w:rPr>
          <w:rFonts w:ascii="Arial" w:hAnsi="Arial" w:cs="Arial"/>
          <w:color w:val="000000"/>
          <w:sz w:val="24"/>
          <w:szCs w:val="24"/>
        </w:rPr>
        <w:t xml:space="preserve"> Ofício de Registro de </w:t>
      </w:r>
      <w:r>
        <w:rPr>
          <w:rFonts w:ascii="Arial" w:hAnsi="Arial" w:cs="Arial"/>
          <w:color w:val="000000"/>
          <w:sz w:val="24"/>
          <w:szCs w:val="24"/>
        </w:rPr>
        <w:lastRenderedPageBreak/>
        <w:t>Imóveis do Distrito Federal; que, o(a)(s)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foi(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havido(s) pelo(a)(s) Vendedor(a)(es) por força do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R- 10, </w:t>
      </w:r>
      <w:r>
        <w:rPr>
          <w:rFonts w:ascii="Arial" w:hAnsi="Arial" w:cs="Arial"/>
          <w:color w:val="000000"/>
          <w:sz w:val="24"/>
          <w:szCs w:val="24"/>
        </w:rPr>
        <w:t>da matrícula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54.233</w:t>
      </w:r>
      <w:r>
        <w:rPr>
          <w:rFonts w:ascii="Arial" w:hAnsi="Arial" w:cs="Arial"/>
          <w:color w:val="000000"/>
          <w:sz w:val="24"/>
          <w:szCs w:val="24"/>
        </w:rPr>
        <w:t>, do mencionado Registro Imobiliário. Que, assim como possui o(s)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 acha-se contratado com os Compradores, por bem desta escritura e na melhor forma de direito, para lhe(s) vender e transferir, como de fato e na verdade vendido e transferido tem, o(s)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), pelo preço certo e ajustado de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R$ 930.000,00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(novecentos e trinta mil reais),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já totalmente pagos pelos Compradores por meio de TED (transferência eletrônica disponível)</w:t>
      </w:r>
      <w:ins w:id="16" w:author="Bruno Ferreira do Nascimento" w:date="2023-04-18T21:35:00Z">
        <w:r w:rsidR="00F416DC">
          <w:rPr>
            <w:rFonts w:ascii="Arial" w:hAnsi="Arial" w:cs="Arial"/>
            <w:color w:val="000000"/>
            <w:sz w:val="24"/>
            <w:szCs w:val="24"/>
          </w:rPr>
          <w:t xml:space="preserve">, em </w:t>
        </w:r>
      </w:ins>
      <w:ins w:id="17" w:author="Bruno Ferreira do Nascimento" w:date="2023-04-18T21:36:00Z">
        <w:r w:rsidR="00F416DC">
          <w:rPr>
            <w:rFonts w:ascii="Arial" w:hAnsi="Arial" w:cs="Arial"/>
            <w:color w:val="000000"/>
            <w:sz w:val="24"/>
            <w:szCs w:val="24"/>
          </w:rPr>
          <w:t>favor do Outorgante Vendedor BRUNO FERREIRA DO NASCIMENTO portador do CPF n</w:t>
        </w:r>
      </w:ins>
      <w:ins w:id="18" w:author="Bruno Ferreira do Nascimento" w:date="2023-04-18T21:37:00Z">
        <w:r w:rsidR="00F416DC">
          <w:rPr>
            <w:rFonts w:ascii="Arial" w:hAnsi="Arial" w:cs="Arial"/>
            <w:color w:val="000000"/>
            <w:sz w:val="24"/>
            <w:szCs w:val="24"/>
          </w:rPr>
          <w:t xml:space="preserve">º 106.484.037-00 no </w:t>
        </w:r>
        <w:r w:rsidR="00F416DC">
          <w:rPr>
            <w:rFonts w:ascii="Arial" w:hAnsi="Arial" w:cs="Arial"/>
          </w:rPr>
          <w:t>B</w:t>
        </w:r>
        <w:r w:rsidR="00F416DC">
          <w:rPr>
            <w:rFonts w:ascii="Arial" w:hAnsi="Arial" w:cs="Arial"/>
            <w:spacing w:val="4"/>
          </w:rPr>
          <w:t>anco Itaú (341)</w:t>
        </w:r>
        <w:r w:rsidR="00F416DC" w:rsidRPr="00A029E6">
          <w:rPr>
            <w:rFonts w:ascii="Arial" w:hAnsi="Arial" w:cs="Arial"/>
          </w:rPr>
          <w:t>, Agência nº</w:t>
        </w:r>
        <w:r w:rsidR="00F416DC">
          <w:rPr>
            <w:rFonts w:ascii="Arial" w:hAnsi="Arial" w:cs="Arial"/>
          </w:rPr>
          <w:t xml:space="preserve"> 3937,</w:t>
        </w:r>
        <w:r w:rsidR="00F416DC" w:rsidRPr="00A029E6">
          <w:rPr>
            <w:rFonts w:ascii="Arial" w:hAnsi="Arial" w:cs="Arial"/>
          </w:rPr>
          <w:t xml:space="preserve"> Conta Corrente nº</w:t>
        </w:r>
        <w:r w:rsidR="00F416DC">
          <w:rPr>
            <w:rFonts w:ascii="Arial" w:hAnsi="Arial" w:cs="Arial"/>
          </w:rPr>
          <w:t xml:space="preserve"> 02411-9</w:t>
        </w:r>
      </w:ins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cuja importância recebida o Vendedor dá plena, geral, rasa e irrevogável quitação, para nada mais reclamar com fundamento na presente transação, transmitindo na pessoa do(a)(s) compradores toda a posse, domínio, direito e ação que exercia sobre o(s) dito(s)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), havendo-o(s) por empossado(s) no(s) mesmo(s), por força desta escritura e da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cláusula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</w:rPr>
        <w:t>constituti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obrigando-se por si, herdeiros ou sucessores, a fazer esta venda sempre boa, firme e valiosa a todo tempo, comprometendo-se, ainda, a responder pela evicção de fato e de direito, se chamado à autoria. </w:t>
      </w:r>
      <w:r>
        <w:rPr>
          <w:rFonts w:ascii="Arial" w:hAnsi="Arial" w:cs="Arial"/>
          <w:color w:val="000000"/>
          <w:u w:val="single"/>
        </w:rPr>
        <w:t>As partes declaram-se cientes sobre a possibilidade de obtenção prévia das certidões de feitos ajuizados expedidas pela Justiça do Distrito Federal e dos Territórios ou Estadual, Justiça Federal e Justiça do Trabalho, em nome do(a)(s) outorgante(s) vendedor(a)(es), em atendimento ao disposto no artigo 45º, § 6º do Provimento Geral da Corregedoria da Justiça do Distrito Federal e dos Territórios, inclusive Certidão Negativa de Débitos Trabalhistas - CNDT, expedida pelo TST - Tribunal Superior do Trabalho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Pelos Outorgados Compradores me foi dito que aceitam esta escritura em seu inteiro teor, tal como se acha redigida, por estar em tudo de acordo com o ajustado. Em seguida, foram-me apresentados os seguintes documentos para lavratura esta escritura, que aqui ficam arquivados: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a) </w:t>
      </w:r>
      <w:r>
        <w:rPr>
          <w:rFonts w:ascii="Arial" w:hAnsi="Arial" w:cs="Arial"/>
          <w:color w:val="000000"/>
          <w:sz w:val="24"/>
          <w:szCs w:val="24"/>
        </w:rPr>
        <w:t xml:space="preserve">Certidões e documentos previstos na Lei nº 7.433/85, regulamentada pelo Decreto 93.240/86, e, com as alterações dadas pela Lei 13.097 de 2015;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b) </w:t>
      </w:r>
      <w:r>
        <w:rPr>
          <w:rFonts w:ascii="Arial" w:hAnsi="Arial" w:cs="Arial"/>
          <w:color w:val="000000"/>
          <w:sz w:val="24"/>
          <w:szCs w:val="24"/>
        </w:rPr>
        <w:t>Guia de ITBI número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18/04/2023/944/0001002,</w:t>
      </w:r>
      <w:r>
        <w:rPr>
          <w:rFonts w:ascii="Arial" w:hAnsi="Arial" w:cs="Arial"/>
          <w:color w:val="000000"/>
          <w:sz w:val="24"/>
          <w:szCs w:val="24"/>
        </w:rPr>
        <w:t xml:space="preserve"> paga em 18/04/2023, no valor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R$ 27.900,00,</w:t>
      </w:r>
      <w:r>
        <w:rPr>
          <w:rFonts w:ascii="Arial" w:hAnsi="Arial" w:cs="Arial"/>
          <w:color w:val="000000"/>
          <w:sz w:val="24"/>
          <w:szCs w:val="24"/>
        </w:rPr>
        <w:t xml:space="preserve"> calculado sobre a alíquota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3%</w:t>
      </w:r>
      <w:r>
        <w:rPr>
          <w:rFonts w:ascii="Arial" w:hAnsi="Arial" w:cs="Arial"/>
          <w:color w:val="000000"/>
          <w:sz w:val="24"/>
          <w:szCs w:val="24"/>
        </w:rPr>
        <w:t xml:space="preserve">, sobre o valor tributável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R$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930.000,00,</w:t>
      </w:r>
      <w:r>
        <w:rPr>
          <w:rFonts w:ascii="Arial" w:hAnsi="Arial" w:cs="Arial"/>
          <w:color w:val="000000"/>
          <w:sz w:val="24"/>
          <w:szCs w:val="24"/>
        </w:rPr>
        <w:t xml:space="preserve"> referente ao imposto de transmissão "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inter-vivos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";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c) </w:t>
      </w:r>
      <w:r>
        <w:rPr>
          <w:rFonts w:ascii="Arial" w:hAnsi="Arial" w:cs="Arial"/>
          <w:color w:val="000000"/>
          <w:sz w:val="24"/>
          <w:szCs w:val="24"/>
        </w:rPr>
        <w:t>Certidão de ônus e de ações reais e pessoais reipersecutórias, relativa ao(s)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objeto desta escritura, expedida pelo Registro Imobiliário competente;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d)</w:t>
      </w:r>
      <w:r>
        <w:rPr>
          <w:rFonts w:ascii="Arial" w:hAnsi="Arial" w:cs="Arial"/>
          <w:color w:val="000000"/>
          <w:sz w:val="24"/>
          <w:szCs w:val="24"/>
        </w:rPr>
        <w:t xml:space="preserve"> Certidão Positiva de Débitos com Efeito de Negativa de Tributos Imobiliários emitida pela Secretaria de Estado da Economia do GDF sob o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128039282262023,</w:t>
      </w:r>
      <w:r>
        <w:rPr>
          <w:rFonts w:ascii="Arial" w:hAnsi="Arial" w:cs="Arial"/>
          <w:color w:val="000000"/>
          <w:sz w:val="24"/>
          <w:szCs w:val="24"/>
        </w:rPr>
        <w:t xml:space="preserve"> aos 17/04/2023, válida até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16/07/2023, inscrição do imóvel número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06553389</w:t>
      </w:r>
      <w:r>
        <w:rPr>
          <w:rFonts w:ascii="Arial" w:hAnsi="Arial" w:cs="Arial"/>
          <w:color w:val="000000"/>
          <w:sz w:val="24"/>
          <w:szCs w:val="24"/>
        </w:rPr>
        <w:t>, na qual constam débitos vincendos de IPTU e TLP, cujo teor os outorgados compradores tomaram conhecimento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; e) </w:t>
      </w:r>
      <w:r>
        <w:rPr>
          <w:rFonts w:ascii="Arial" w:hAnsi="Arial" w:cs="Arial"/>
          <w:color w:val="000000"/>
          <w:sz w:val="24"/>
          <w:szCs w:val="24"/>
        </w:rPr>
        <w:t xml:space="preserve">Certidão Positiva de Débitos com Efeito de Negativa de Situação Fiscal, expedida pela Secretaria de Estado de Economia do DF, sob o nº 130043111092023, em 18/04/2023, válida até 17/07/2023, em nome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BRUNO FERREIRA DO NASCIMENTO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f) </w:t>
      </w:r>
      <w:r>
        <w:rPr>
          <w:rFonts w:ascii="Arial" w:hAnsi="Arial" w:cs="Arial"/>
          <w:color w:val="000000"/>
          <w:sz w:val="24"/>
          <w:szCs w:val="24"/>
        </w:rPr>
        <w:t xml:space="preserve">Certidão Negativa de Débitos Relativos aos Tributos Federais e a Dívida Ativa da União, expedida pela Procuradoria-Geral da Fazenda Nacional e Receita Federal do Brasil, abrange inclusive as contribuições sociais previstas nas alíneas "a" a "d" do parágrafo único do art. 11 da Lei nº 8.212, de 24 de Julho de 1991, nº 8424.D70D.49FA.2E5E, emitida às 10:25:22, no dia 18/04/2023, válida até 15/10/2023, em nome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BRUNO FERREIRA DO NASCIMENTO, 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cujo teor de todas as certidões apresentadas o(a)(s) Outorgado(a)(s) Comprador(a)(es), declara(m) que tomou(aram) </w:t>
      </w:r>
      <w:r>
        <w:rPr>
          <w:rFonts w:ascii="Arial" w:hAnsi="Arial" w:cs="Arial"/>
          <w:color w:val="000000"/>
          <w:sz w:val="24"/>
          <w:szCs w:val="24"/>
          <w:u w:val="single"/>
        </w:rPr>
        <w:lastRenderedPageBreak/>
        <w:t>conhecimento antes da celebração da presente escritura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g) </w:t>
      </w:r>
      <w:r>
        <w:rPr>
          <w:rFonts w:ascii="Arial" w:hAnsi="Arial" w:cs="Arial"/>
          <w:color w:val="000000"/>
          <w:sz w:val="24"/>
          <w:szCs w:val="24"/>
        </w:rPr>
        <w:t xml:space="preserve">Certifica que, foi feita a consulta prévia junto a Central Nacional de Indisponibilidade de Bens - CNIB, no(s) CPF do Outorgante Vendedor </w:t>
      </w:r>
      <w:r>
        <w:rPr>
          <w:rFonts w:ascii="Arial" w:hAnsi="Arial" w:cs="Arial"/>
          <w:b/>
          <w:bCs/>
          <w:color w:val="000000"/>
          <w:sz w:val="24"/>
          <w:szCs w:val="24"/>
        </w:rPr>
        <w:t>BRUNO FERREIRA DO NASCIMENTO</w:t>
      </w:r>
      <w:r>
        <w:rPr>
          <w:rFonts w:ascii="Arial" w:hAnsi="Arial" w:cs="Arial"/>
          <w:color w:val="000000"/>
          <w:sz w:val="24"/>
          <w:szCs w:val="24"/>
        </w:rPr>
        <w:t xml:space="preserve">, conforme código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nº -------------------------------------------, com o resultado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NEGATIVO</w:t>
      </w:r>
      <w:r>
        <w:rPr>
          <w:rFonts w:ascii="Arial" w:hAnsi="Arial" w:cs="Arial"/>
          <w:color w:val="000000"/>
          <w:sz w:val="24"/>
          <w:szCs w:val="24"/>
        </w:rPr>
        <w:t xml:space="preserve">, conforme dispõe o artigo 7º, do Provimento nº 39/2014, da Corregedoria Nacional de Justiça, datado de 25 de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 2014. O vendedor declara sob pena de responsabilidade civil e penal, não existirem ações reais e pessoais reipersecutórias, relativas ao(s)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objeto desta escritura, ou ônus reais incidentes sobre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 mesmo</w:t>
      </w:r>
      <w:proofErr w:type="gramEnd"/>
      <w:r>
        <w:rPr>
          <w:rFonts w:ascii="Arial" w:hAnsi="Arial" w:cs="Arial"/>
          <w:color w:val="000000"/>
          <w:sz w:val="24"/>
          <w:szCs w:val="24"/>
          <w:u w:val="single"/>
        </w:rPr>
        <w:t>. Para fins do disposto na Lei nº 7.433 de 18/12/1985, o(a)(s) vendedor(a)(es) declara(m) estar(em) quite com as obrigações condominiais referente ao imóvel objeto da presente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ins w:id="19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>O Vendedor permanecerá no imóvel até o dia 18/10/2023 (dezoito de outubro de dois mil e vinte três), a título gratuito,</w:t>
        </w:r>
      </w:ins>
      <w:ins w:id="20" w:author="Bruno Ferreira do Nascimento" w:date="2023-04-18T17:38:00Z">
        <w:r w:rsid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</w:t>
        </w:r>
      </w:ins>
      <w:ins w:id="21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por força desta </w:t>
        </w:r>
        <w:r w:rsidR="002E54A2" w:rsidRPr="002E54A2"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t xml:space="preserve">cláusula </w:t>
        </w:r>
        <w:proofErr w:type="spellStart"/>
        <w:r w:rsidR="002E54A2" w:rsidRPr="002E54A2"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t>constituti</w:t>
        </w:r>
        <w:proofErr w:type="spellEnd"/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, após essa data o Vendedor poderá ficar no imóvel por força do Contrato Particular de Promessa de Compra e Venda </w:t>
        </w:r>
      </w:ins>
      <w:ins w:id="22" w:author="Bruno Ferreira do Nascimento" w:date="2023-04-18T17:38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>já</w:t>
        </w:r>
      </w:ins>
      <w:ins w:id="23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firmado entre as partes</w:t>
        </w:r>
      </w:ins>
      <w:ins w:id="24" w:author="Bruno Ferreira do Nascimento" w:date="2023-04-18T17:38:00Z">
        <w:r w:rsidR="002E54A2">
          <w:rPr>
            <w:rFonts w:ascii="Arial" w:hAnsi="Arial" w:cs="Arial"/>
            <w:b/>
            <w:bCs/>
            <w:color w:val="000000"/>
            <w:sz w:val="24"/>
            <w:szCs w:val="24"/>
          </w:rPr>
          <w:t>,</w:t>
        </w:r>
      </w:ins>
      <w:ins w:id="25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o qual define termos para locação do imóvel.</w:t>
        </w:r>
      </w:ins>
      <w:ins w:id="26" w:author="Bruno Ferreira do Nascimento" w:date="2023-04-18T17:20:00Z">
        <w:r w:rsidR="003D2F8D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</w:t>
        </w:r>
      </w:ins>
      <w:r>
        <w:rPr>
          <w:rFonts w:ascii="Arial" w:hAnsi="Arial" w:cs="Arial"/>
          <w:b/>
          <w:bCs/>
          <w:color w:val="000000"/>
          <w:sz w:val="24"/>
          <w:szCs w:val="24"/>
        </w:rPr>
        <w:t>Emitida DOI-Declaração Sobre Operação Imobiliária, conforme Instruções Normativas da Receita Federal do Brasil -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RFB.</w:t>
      </w:r>
      <w:r>
        <w:rPr>
          <w:rFonts w:ascii="Arial" w:hAnsi="Arial" w:cs="Arial"/>
          <w:color w:val="000000"/>
          <w:sz w:val="24"/>
          <w:szCs w:val="24"/>
        </w:rPr>
        <w:t>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aqui arquivada a guia de custas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nº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æNumeroReciboAposLav</w:t>
      </w:r>
      <w:proofErr w:type="spellEnd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&gt;, </w:t>
      </w:r>
      <w:r>
        <w:rPr>
          <w:rFonts w:ascii="Arial" w:hAnsi="Arial" w:cs="Arial"/>
          <w:color w:val="000000"/>
          <w:sz w:val="24"/>
          <w:szCs w:val="24"/>
        </w:rPr>
        <w:t xml:space="preserve"> paga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 valor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R$ 1.722,79, sendo R$1.640,75 </w:t>
      </w:r>
      <w:r>
        <w:rPr>
          <w:rFonts w:ascii="Arial" w:hAnsi="Arial" w:cs="Arial"/>
          <w:color w:val="000000"/>
          <w:sz w:val="24"/>
          <w:szCs w:val="24"/>
        </w:rPr>
        <w:t xml:space="preserve">referente a Tabela "F" Item V, Decreto Lei 115/67 e Resolução nº 01 de 16.12.2022 publicada 21.12.2022 – TJDFT </w:t>
      </w:r>
      <w:r>
        <w:rPr>
          <w:rFonts w:ascii="Arial" w:hAnsi="Arial" w:cs="Arial"/>
          <w:b/>
          <w:bCs/>
          <w:color w:val="000000"/>
          <w:sz w:val="24"/>
          <w:szCs w:val="24"/>
        </w:rPr>
        <w:t>e R$ 82,04</w:t>
      </w:r>
      <w:r>
        <w:rPr>
          <w:rFonts w:ascii="Arial" w:hAnsi="Arial" w:cs="Arial"/>
          <w:color w:val="000000"/>
          <w:sz w:val="24"/>
          <w:szCs w:val="24"/>
        </w:rPr>
        <w:t xml:space="preserve"> referente ao Imposto sobre Serviços de Qualquer natureza – ISS,  LC 116/2003 e LC 1009 de 17/05/2022 publicado no DOE em 20/05/2022. </w:t>
      </w:r>
      <w:r>
        <w:rPr>
          <w:rFonts w:ascii="Arial" w:hAnsi="Arial" w:cs="Arial"/>
          <w:b/>
          <w:bCs/>
          <w:color w:val="000000"/>
          <w:sz w:val="24"/>
          <w:szCs w:val="24"/>
        </w:rPr>
        <w:t>E, de como assim o disse(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), do que dou fé, me pediu(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 e lhe(s) lavrei a presente, que feita, lida em voz alta às partes, achada conforme, outorgou(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), aceitou(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 e assina(m)</w:t>
      </w:r>
      <w:r>
        <w:rPr>
          <w:rFonts w:ascii="Arial" w:hAnsi="Arial" w:cs="Arial"/>
          <w:color w:val="000000"/>
          <w:sz w:val="24"/>
          <w:szCs w:val="24"/>
        </w:rPr>
        <w:t xml:space="preserve">. Dou fé. Eu, __________, </w:t>
      </w:r>
      <w:r>
        <w:rPr>
          <w:rFonts w:ascii="Arial" w:hAnsi="Arial" w:cs="Arial"/>
          <w:b/>
          <w:bCs/>
          <w:color w:val="000000"/>
          <w:sz w:val="24"/>
          <w:szCs w:val="24"/>
        </w:rPr>
        <w:t>GEOVANE DOS REIS MIRANDA</w:t>
      </w:r>
      <w:r>
        <w:rPr>
          <w:rFonts w:ascii="Arial" w:hAnsi="Arial" w:cs="Arial"/>
          <w:color w:val="000000"/>
          <w:sz w:val="24"/>
          <w:szCs w:val="24"/>
        </w:rPr>
        <w:t xml:space="preserve">, ESCREVENTE NOTARIAL, a lavrei, conferi, li e encerro colhendo a(s) assinatura(s). Eu, __________________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MARCO ANTÔNIO BARRETO DE AZEREDO BASTOS JUNIOR, </w:t>
      </w:r>
      <w:r>
        <w:rPr>
          <w:rFonts w:ascii="Arial" w:hAnsi="Arial" w:cs="Arial"/>
          <w:color w:val="000000"/>
          <w:sz w:val="24"/>
          <w:szCs w:val="24"/>
        </w:rPr>
        <w:t xml:space="preserve">Tabelião Substituto, a subscrevo, dou fé e assino.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G.R.M..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Selo: </w:t>
      </w:r>
    </w:p>
    <w:p w14:paraId="7523C82E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8C3735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2D8AED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737A5B3" w14:textId="77777777" w:rsidR="00247895" w:rsidRDefault="00247895" w:rsidP="00247895">
      <w:pPr>
        <w:tabs>
          <w:tab w:val="center" w:pos="2340"/>
          <w:tab w:val="center" w:pos="6750"/>
        </w:tabs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ab/>
        <w:t>____________________________</w:t>
      </w:r>
      <w:r>
        <w:rPr>
          <w:rFonts w:ascii="Lucida Console" w:hAnsi="Lucida Console" w:cs="Lucida Console"/>
          <w:color w:val="000000"/>
          <w:sz w:val="24"/>
          <w:szCs w:val="24"/>
        </w:rPr>
        <w:tab/>
        <w:t>____________________________</w:t>
      </w:r>
    </w:p>
    <w:p w14:paraId="0CDCAAC2" w14:textId="77777777" w:rsidR="00247895" w:rsidRDefault="00247895" w:rsidP="00247895">
      <w:pPr>
        <w:tabs>
          <w:tab w:val="center" w:pos="2340"/>
          <w:tab w:val="center" w:pos="675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BRUNO FERREIRA DO NASCIMENTO</w:t>
      </w:r>
      <w:r>
        <w:rPr>
          <w:rFonts w:ascii="Arial" w:hAnsi="Arial" w:cs="Arial"/>
          <w:color w:val="000000"/>
          <w:sz w:val="20"/>
          <w:szCs w:val="20"/>
        </w:rPr>
        <w:tab/>
        <w:t>KEILA QUEIROZ DE PINHO TAVARES</w:t>
      </w:r>
    </w:p>
    <w:p w14:paraId="088F8914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58A8B6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F11A3D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>______________________________________</w:t>
      </w:r>
    </w:p>
    <w:p w14:paraId="52C63668" w14:textId="77777777" w:rsidR="001A65C3" w:rsidRDefault="00247895" w:rsidP="00247895">
      <w:pPr>
        <w:jc w:val="center"/>
      </w:pPr>
      <w:r>
        <w:rPr>
          <w:rFonts w:ascii="Arial" w:hAnsi="Arial" w:cs="Arial"/>
          <w:color w:val="000000"/>
          <w:sz w:val="20"/>
          <w:szCs w:val="20"/>
        </w:rPr>
        <w:t>JOÃO TADEU GONÇALVES</w:t>
      </w:r>
    </w:p>
    <w:sectPr w:rsidR="001A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895"/>
    <w:rsid w:val="001A65C3"/>
    <w:rsid w:val="00247895"/>
    <w:rsid w:val="002E54A2"/>
    <w:rsid w:val="003D2F8D"/>
    <w:rsid w:val="004442F3"/>
    <w:rsid w:val="004A5148"/>
    <w:rsid w:val="00570C84"/>
    <w:rsid w:val="00A41991"/>
    <w:rsid w:val="00E80373"/>
    <w:rsid w:val="00F4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ED7E"/>
  <w15:docId w15:val="{8DB9198C-4B6C-4E8C-A7F2-4EE57E3C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F41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1298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 Dos Reis Miranda</dc:creator>
  <cp:lastModifiedBy>Bruno Ferreira do Nascimento</cp:lastModifiedBy>
  <cp:revision>2</cp:revision>
  <dcterms:created xsi:type="dcterms:W3CDTF">2023-04-19T00:45:00Z</dcterms:created>
  <dcterms:modified xsi:type="dcterms:W3CDTF">2023-04-19T00:45:00Z</dcterms:modified>
</cp:coreProperties>
</file>